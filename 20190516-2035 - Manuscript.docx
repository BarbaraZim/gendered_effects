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AE5CF" w14:textId="77777777" w:rsidR="004E1399" w:rsidRPr="00955293" w:rsidRDefault="004E1399" w:rsidP="006A5BD7">
      <w:pPr>
        <w:spacing w:after="240" w:line="240" w:lineRule="auto"/>
        <w:jc w:val="right"/>
        <w:rPr>
          <w:b/>
          <w:lang w:val="en-US"/>
        </w:rPr>
      </w:pPr>
      <w:r w:rsidRPr="00955293">
        <w:rPr>
          <w:b/>
          <w:lang w:val="en-US"/>
        </w:rPr>
        <w:t>Social Inclusion (ISSN: 2183-2803</w:t>
      </w:r>
      <w:proofErr w:type="gramStart"/>
      <w:r w:rsidRPr="00955293">
        <w:rPr>
          <w:b/>
          <w:lang w:val="en-US"/>
        </w:rPr>
        <w:t>)</w:t>
      </w:r>
      <w:proofErr w:type="gramEnd"/>
      <w:r w:rsidRPr="00955293">
        <w:rPr>
          <w:b/>
          <w:lang w:val="en-US"/>
        </w:rPr>
        <w:br/>
        <w:t>Year, Volume, Issue, Pages X–X</w:t>
      </w:r>
      <w:r w:rsidRPr="00955293">
        <w:rPr>
          <w:b/>
          <w:lang w:val="en-US"/>
        </w:rPr>
        <w:br/>
        <w:t>DOI: 10.17645/si.vXiX.</w:t>
      </w:r>
      <w:r w:rsidR="00955293">
        <w:rPr>
          <w:b/>
          <w:lang w:val="en-US"/>
        </w:rPr>
        <w:t>2035</w:t>
      </w:r>
      <w:r w:rsidRPr="00955293">
        <w:rPr>
          <w:b/>
          <w:lang w:val="en-US"/>
        </w:rPr>
        <w:br/>
      </w:r>
    </w:p>
    <w:p w14:paraId="0C2F1DC1" w14:textId="77777777" w:rsidR="004E1399" w:rsidRPr="00955293" w:rsidRDefault="004E1399" w:rsidP="006A5BD7">
      <w:pPr>
        <w:spacing w:after="240" w:line="240" w:lineRule="auto"/>
        <w:jc w:val="both"/>
        <w:rPr>
          <w:lang w:val="en-US"/>
        </w:rPr>
      </w:pPr>
      <w:r w:rsidRPr="00955293">
        <w:rPr>
          <w:lang w:val="en-US"/>
        </w:rPr>
        <w:t>Article</w:t>
      </w:r>
    </w:p>
    <w:p w14:paraId="069529CB" w14:textId="77777777" w:rsidR="004E1399" w:rsidRPr="00955293" w:rsidRDefault="004E1399" w:rsidP="006A5BD7">
      <w:pPr>
        <w:spacing w:after="240" w:line="240" w:lineRule="auto"/>
        <w:jc w:val="both"/>
        <w:rPr>
          <w:b/>
          <w:bCs/>
          <w:sz w:val="36"/>
          <w:szCs w:val="36"/>
          <w:lang w:val="en-GB"/>
        </w:rPr>
      </w:pPr>
      <w:r w:rsidRPr="00955293">
        <w:rPr>
          <w:b/>
          <w:bCs/>
          <w:sz w:val="36"/>
          <w:szCs w:val="36"/>
          <w:lang w:val="en-GB"/>
        </w:rPr>
        <w:t>Do Educational Pathways Moderate the Effects of Social Origin and Gender on Occupational Outcomes?</w:t>
      </w:r>
    </w:p>
    <w:p w14:paraId="2370F876" w14:textId="77777777" w:rsidR="00955293" w:rsidRPr="00955293" w:rsidRDefault="00955293" w:rsidP="006A5BD7">
      <w:pPr>
        <w:spacing w:after="240" w:line="240" w:lineRule="auto"/>
        <w:jc w:val="both"/>
        <w:rPr>
          <w:lang w:val="en-US"/>
        </w:rPr>
      </w:pPr>
      <w:r w:rsidRPr="00955293">
        <w:rPr>
          <w:lang w:val="en-US"/>
        </w:rPr>
        <w:t>Author(s)</w:t>
      </w:r>
    </w:p>
    <w:p w14:paraId="3FF884AF" w14:textId="77777777" w:rsidR="004E1399" w:rsidRPr="00955293" w:rsidRDefault="004E1399" w:rsidP="006A5BD7">
      <w:pPr>
        <w:spacing w:after="240" w:line="240" w:lineRule="auto"/>
        <w:jc w:val="both"/>
        <w:rPr>
          <w:b/>
          <w:lang w:val="en-US"/>
        </w:rPr>
      </w:pPr>
      <w:r w:rsidRPr="00955293">
        <w:rPr>
          <w:b/>
          <w:lang w:val="en-US"/>
        </w:rPr>
        <w:t>Abstract</w:t>
      </w:r>
    </w:p>
    <w:p w14:paraId="3C0701CB" w14:textId="77777777" w:rsidR="004E1399" w:rsidRPr="00955293" w:rsidRDefault="004E1399" w:rsidP="006A5BD7">
      <w:pPr>
        <w:spacing w:after="240" w:line="240" w:lineRule="auto"/>
        <w:jc w:val="both"/>
        <w:rPr>
          <w:lang w:val="en-US"/>
        </w:rPr>
      </w:pPr>
      <w:r w:rsidRPr="00955293">
        <w:rPr>
          <w:lang w:val="en-GB"/>
        </w:rPr>
        <w:t>We analyse the effects of social origin and gender on educational pathways and subsequent labour market outcomes. We apply sequence analyses to model the educational trajectories and conduct regression analyses to determine the effects on the individuals own social status and the salary at labour market entry. Our results show, first, that, controlling for reading and mathematics/science skills, educational pathways differ by social origin and gender. Men and pupils with a lower socioeconomic background are overrepresented in vocational education, whereas women and pupils with more a privileged socioeconomic background more often pursue general and academic tracks. Second, these different trajectories lead to unequal occupational status and income. Net of the educational trajectory also significant effects of gender and social origin remain. Further, we find a class pay gap that is especially pronounced for women.</w:t>
      </w:r>
    </w:p>
    <w:p w14:paraId="73DCA8E0" w14:textId="77777777" w:rsidR="004E1399" w:rsidRPr="00955293" w:rsidRDefault="004E1399" w:rsidP="006A5BD7">
      <w:pPr>
        <w:spacing w:after="240" w:line="240" w:lineRule="auto"/>
        <w:jc w:val="both"/>
        <w:rPr>
          <w:b/>
          <w:lang w:val="en-US"/>
        </w:rPr>
      </w:pPr>
      <w:r w:rsidRPr="00955293">
        <w:rPr>
          <w:b/>
          <w:lang w:val="en-US"/>
        </w:rPr>
        <w:t>Keywords</w:t>
      </w:r>
    </w:p>
    <w:p w14:paraId="73479B4C" w14:textId="77777777" w:rsidR="004E1399" w:rsidRPr="00955293" w:rsidRDefault="004E1399" w:rsidP="006A5BD7">
      <w:pPr>
        <w:spacing w:after="240" w:line="240" w:lineRule="auto"/>
        <w:jc w:val="both"/>
        <w:rPr>
          <w:lang w:val="en-US"/>
        </w:rPr>
      </w:pPr>
      <w:r w:rsidRPr="00955293">
        <w:rPr>
          <w:lang w:val="en-US"/>
        </w:rPr>
        <w:t>Educational Inequality; Gender; Sequence Analyses; Social Origin; Wage Gap</w:t>
      </w:r>
    </w:p>
    <w:p w14:paraId="1D1DB19E" w14:textId="77777777" w:rsidR="004E1399" w:rsidRPr="00955293" w:rsidRDefault="004E1399" w:rsidP="006A5BD7">
      <w:pPr>
        <w:pBdr>
          <w:bottom w:val="single" w:sz="4" w:space="1" w:color="auto"/>
        </w:pBdr>
        <w:spacing w:after="240" w:line="240" w:lineRule="auto"/>
        <w:jc w:val="both"/>
        <w:rPr>
          <w:lang w:val="en-US"/>
        </w:rPr>
      </w:pPr>
      <w:r w:rsidRPr="00955293">
        <w:rPr>
          <w:lang w:val="en-US"/>
        </w:rPr>
        <w:t xml:space="preserve">© YEAR by the author(s); licensee </w:t>
      </w:r>
      <w:proofErr w:type="spellStart"/>
      <w:r w:rsidRPr="00955293">
        <w:rPr>
          <w:lang w:val="en-US"/>
        </w:rPr>
        <w:t>Cogitatio</w:t>
      </w:r>
      <w:proofErr w:type="spellEnd"/>
      <w:r w:rsidRPr="00955293">
        <w:rPr>
          <w:lang w:val="en-US"/>
        </w:rPr>
        <w:t xml:space="preserve"> (Lisbon, Portugal). This article </w:t>
      </w:r>
      <w:proofErr w:type="gramStart"/>
      <w:r w:rsidRPr="00955293">
        <w:rPr>
          <w:lang w:val="en-US"/>
        </w:rPr>
        <w:t>is licensed</w:t>
      </w:r>
      <w:proofErr w:type="gramEnd"/>
      <w:r w:rsidRPr="00955293">
        <w:rPr>
          <w:lang w:val="en-US"/>
        </w:rPr>
        <w:t xml:space="preserve"> under a Creative Commons Attribution 4.0 International License (CC BY).</w:t>
      </w:r>
    </w:p>
    <w:p w14:paraId="1733A962" w14:textId="77777777" w:rsidR="004E1399" w:rsidRPr="00955293" w:rsidRDefault="004E1399" w:rsidP="006A5BD7">
      <w:pPr>
        <w:pBdr>
          <w:bottom w:val="single" w:sz="4" w:space="1" w:color="auto"/>
        </w:pBdr>
        <w:spacing w:after="240" w:line="240" w:lineRule="auto"/>
        <w:jc w:val="both"/>
        <w:rPr>
          <w:lang w:val="en-US"/>
        </w:rPr>
      </w:pPr>
    </w:p>
    <w:p w14:paraId="33F5C3CF" w14:textId="77777777" w:rsidR="004E1399" w:rsidRPr="00955293" w:rsidRDefault="004E1399" w:rsidP="006A5BD7">
      <w:pPr>
        <w:spacing w:after="240" w:line="240" w:lineRule="auto"/>
        <w:jc w:val="both"/>
        <w:rPr>
          <w:lang w:val="en-US"/>
        </w:rPr>
      </w:pPr>
      <w:r w:rsidRPr="00955293">
        <w:rPr>
          <w:b/>
          <w:lang w:val="en-US"/>
        </w:rPr>
        <w:t>1. Introduction</w:t>
      </w:r>
    </w:p>
    <w:p w14:paraId="7665A04E" w14:textId="7E1FCC9B" w:rsidR="004E1399" w:rsidRPr="00955293" w:rsidRDefault="004E1399" w:rsidP="006A5BD7">
      <w:pPr>
        <w:spacing w:after="240" w:line="240" w:lineRule="auto"/>
        <w:jc w:val="both"/>
        <w:rPr>
          <w:lang w:val="en-GB"/>
        </w:rPr>
      </w:pPr>
      <w:r w:rsidRPr="00955293">
        <w:rPr>
          <w:lang w:val="en-GB"/>
        </w:rPr>
        <w:t>Unequal opportunities for attaining higher education or a decent salary can intersect and combine to cumulative (dis</w:t>
      </w:r>
      <w:r w:rsidRPr="00955293">
        <w:rPr>
          <w:lang w:val="en-GB"/>
        </w:rPr>
        <w:noBreakHyphen/>
      </w:r>
      <w:proofErr w:type="gramStart"/>
      <w:r w:rsidRPr="00955293">
        <w:rPr>
          <w:lang w:val="en-GB"/>
        </w:rPr>
        <w:t>)advantages</w:t>
      </w:r>
      <w:proofErr w:type="gramEnd"/>
      <w:r w:rsidRPr="00955293">
        <w:rPr>
          <w:lang w:val="en-GB"/>
        </w:rPr>
        <w:t xml:space="preserve">. When Ralf </w:t>
      </w:r>
      <w:proofErr w:type="spellStart"/>
      <w:r w:rsidRPr="00955293">
        <w:rPr>
          <w:lang w:val="en-GB"/>
        </w:rPr>
        <w:t>Dahrendorf</w:t>
      </w:r>
      <w:proofErr w:type="spellEnd"/>
      <w:r w:rsidRPr="00955293">
        <w:rPr>
          <w:lang w:val="en-GB"/>
        </w:rPr>
        <w:t xml:space="preserve"> wrote his “plea for an active education policy” under the title “education is a civil right”</w:t>
      </w:r>
      <w:r w:rsidR="00A614AD">
        <w:rPr>
          <w:lang w:val="en-GB"/>
        </w:rPr>
        <w:t xml:space="preserve"> </w:t>
      </w:r>
      <w:r w:rsidR="00A614AD">
        <w:rPr>
          <w:lang w:val="en-GB"/>
        </w:rPr>
        <w:fldChar w:fldCharType="begin"/>
      </w:r>
      <w:r w:rsidR="00833DCA">
        <w:rPr>
          <w:lang w:val="en-GB"/>
        </w:rPr>
        <w:instrText xml:space="preserve"> ADDIN EN.CITE &lt;EndNote&gt;&lt;Cite&gt;&lt;Author&gt;Dahrendorf&lt;/Author&gt;&lt;Year&gt;1965&lt;/Year&gt;&lt;RecNum&gt;1560&lt;/RecNum&gt;&lt;DisplayText&gt;(Dahrendorf, 1965)&lt;/DisplayText&gt;&lt;record&gt;&lt;rec-number&gt;1560&lt;/rec-number&gt;&lt;foreign-keys&gt;&lt;key app="EN" db-id="wzre9as2u2ffe2e0tf2vtwr1wsd02s5x5zr0" timestamp="1506626010"&gt;1560&lt;/key&gt;&lt;/foreign-keys&gt;&lt;ref-type name="Book"&gt;6&lt;/ref-type&gt;&lt;contributors&gt;&lt;authors&gt;&lt;author&gt;Dahrendorf, Ralf&lt;/author&gt;&lt;/authors&gt;&lt;/contributors&gt;&lt;titles&gt;&lt;title&gt;Bildung ist Bürgerrecht: Plädoyer für eine aktive Bildungspolitik&lt;/title&gt;&lt;secondary-title&gt;Die Zeit-Bücher&lt;/secondary-title&gt;&lt;/titles&gt;&lt;pages&gt;155&lt;/pages&gt;&lt;keywords&gt;&lt;keyword&gt;Bildung&lt;/keyword&gt;&lt;keyword&gt;Bildungspolitik&lt;/keyword&gt;&lt;/keywords&gt;&lt;dates&gt;&lt;year&gt;1965&lt;/year&gt;&lt;/dates&gt;&lt;pub-location&gt;Hamburg&lt;/pub-location&gt;&lt;publisher&gt;Rohwolt&lt;/publisher&gt;&lt;call-num&gt;B500 VRF_DI_1000 42&amp;#xD;B500 VRF_DI_1000 42+2&amp;#xD;Bern UB vonRoll VRF_DI_1000 42&amp;#xD;Bern UB vonRoll VRF_DI_1000 42+2 Fotokopie&lt;/call-num&gt;&lt;urls&gt;&lt;/urls&gt;&lt;/record&gt;&lt;/Cite&gt;&lt;/EndNote&gt;</w:instrText>
      </w:r>
      <w:r w:rsidR="00A614AD">
        <w:rPr>
          <w:lang w:val="en-GB"/>
        </w:rPr>
        <w:fldChar w:fldCharType="separate"/>
      </w:r>
      <w:r w:rsidR="00833DCA">
        <w:rPr>
          <w:noProof/>
          <w:lang w:val="en-GB"/>
        </w:rPr>
        <w:t>(Dahrendorf, 1965)</w:t>
      </w:r>
      <w:r w:rsidR="00A614AD">
        <w:rPr>
          <w:lang w:val="en-GB"/>
        </w:rPr>
        <w:fldChar w:fldCharType="end"/>
      </w:r>
      <w:r w:rsidRPr="00955293">
        <w:rPr>
          <w:lang w:val="en-GB"/>
        </w:rPr>
        <w:t xml:space="preserve"> in the 1960ies, he mentioned three main groups of children that are being underrepresented in secondary school: rural children, working-class children, catholic children (with some reservations), and girls. While </w:t>
      </w:r>
      <w:proofErr w:type="spellStart"/>
      <w:r w:rsidRPr="00955293">
        <w:rPr>
          <w:lang w:val="en-GB"/>
        </w:rPr>
        <w:t>Dahrendorf</w:t>
      </w:r>
      <w:proofErr w:type="spellEnd"/>
      <w:r w:rsidRPr="00955293">
        <w:rPr>
          <w:lang w:val="en-GB"/>
        </w:rPr>
        <w:t xml:space="preserve"> was aware that these groups </w:t>
      </w:r>
      <w:proofErr w:type="gramStart"/>
      <w:r w:rsidRPr="00955293">
        <w:rPr>
          <w:lang w:val="en-GB"/>
        </w:rPr>
        <w:t>may</w:t>
      </w:r>
      <w:proofErr w:type="gramEnd"/>
      <w:r w:rsidRPr="00955293">
        <w:rPr>
          <w:lang w:val="en-GB"/>
        </w:rPr>
        <w:t xml:space="preserve"> intersect, he did not further investigate this circumstance. Nevertheless, the artificial figure of the “catholic working class girl from the countryside” was born</w:t>
      </w:r>
      <w:r w:rsidR="00A614AD">
        <w:rPr>
          <w:lang w:val="en-GB"/>
        </w:rPr>
        <w:t xml:space="preserve"> </w:t>
      </w:r>
      <w:r w:rsidR="00A614AD">
        <w:rPr>
          <w:lang w:val="en-GB"/>
        </w:rPr>
        <w:fldChar w:fldCharType="begin">
          <w:fldData xml:space="preserve">PEVuZE5vdGU+PENpdGU+PEF1dGhvcj5BbGxtZW5kaW5nZXI8L0F1dGhvcj48WWVhcj4yMDEwPC9Z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</w:fldData>
        </w:fldChar>
      </w:r>
      <w:r w:rsidR="00833DCA">
        <w:rPr>
          <w:lang w:val="en-GB"/>
        </w:rPr>
        <w:instrText xml:space="preserve"> ADDIN EN.CITE </w:instrText>
      </w:r>
      <w:r w:rsidR="00833DCA">
        <w:rPr>
          <w:lang w:val="en-GB"/>
        </w:rPr>
        <w:fldChar w:fldCharType="begin">
          <w:fldData xml:space="preserve">PEVuZE5vdGU+PENpdGU+PEF1dGhvcj5BbGxtZW5kaW5nZXI8L0F1dGhvcj48WWVhcj4yMDEwPC9Z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</w:fldData>
        </w:fldChar>
      </w:r>
      <w:r w:rsidR="00833DCA">
        <w:rPr>
          <w:lang w:val="en-GB"/>
        </w:rPr>
        <w:instrText xml:space="preserve"> ADDIN EN.CITE.DATA </w:instrText>
      </w:r>
      <w:r w:rsidR="00833DCA">
        <w:rPr>
          <w:lang w:val="en-GB"/>
        </w:rPr>
      </w:r>
      <w:r w:rsidR="00833DCA">
        <w:rPr>
          <w:lang w:val="en-GB"/>
        </w:rPr>
        <w:fldChar w:fldCharType="end"/>
      </w:r>
      <w:r w:rsidR="00A614AD">
        <w:rPr>
          <w:lang w:val="en-GB"/>
        </w:rPr>
      </w:r>
      <w:r w:rsidR="00A614AD">
        <w:rPr>
          <w:lang w:val="en-GB"/>
        </w:rPr>
        <w:fldChar w:fldCharType="separate"/>
      </w:r>
      <w:r w:rsidR="00833DCA">
        <w:rPr>
          <w:noProof/>
          <w:lang w:val="en-GB"/>
        </w:rPr>
        <w:t>(Allmendinger, Ebner, &amp; Nikolai, 2010; Becker, 2007; see also Peisert, 1967)</w:t>
      </w:r>
      <w:r w:rsidR="00A614AD">
        <w:rPr>
          <w:lang w:val="en-GB"/>
        </w:rPr>
        <w:fldChar w:fldCharType="end"/>
      </w:r>
      <w:r w:rsidRPr="00955293">
        <w:rPr>
          <w:lang w:val="en-GB"/>
        </w:rPr>
        <w:t xml:space="preserve">. With social changes, such as, for example, the expansion of education, </w:t>
      </w:r>
      <w:proofErr w:type="spellStart"/>
      <w:r w:rsidRPr="00955293">
        <w:rPr>
          <w:lang w:val="en-GB"/>
        </w:rPr>
        <w:t>postindustrialisation</w:t>
      </w:r>
      <w:proofErr w:type="spellEnd"/>
      <w:r w:rsidRPr="00955293">
        <w:rPr>
          <w:lang w:val="en-GB"/>
        </w:rPr>
        <w:t>, increasing globalisation and (at least in legal terms) gender equality, the symbolic figure of cumulative educational disadvantage has transformed from the “worker's daughter” to the “migrant son”</w:t>
      </w:r>
      <w:r w:rsidR="00B41B83">
        <w:rPr>
          <w:lang w:val="en-GB"/>
        </w:rPr>
        <w:t xml:space="preserve"> </w:t>
      </w:r>
      <w:r w:rsidR="00B41B83">
        <w:rPr>
          <w:lang w:val="en-GB"/>
        </w:rPr>
        <w:fldChar w:fldCharType="begin"/>
      </w:r>
      <w:r w:rsidR="00833DCA">
        <w:rPr>
          <w:lang w:val="en-GB"/>
        </w:rPr>
        <w:instrText xml:space="preserve"> ADDIN EN.CITE &lt;EndNote&gt;&lt;Cite&gt;&lt;Author&gt;Geißler&lt;/Author&gt;&lt;Year&gt;2005&lt;/Year&gt;&lt;RecNum&gt;1658&lt;/RecNum&gt;&lt;DisplayText&gt;(Geißler, 2005)&lt;/DisplayText&gt;&lt;record&gt;&lt;rec-number&gt;1658&lt;/rec-number&gt;&lt;foreign-keys&gt;&lt;key app="EN" db-id="wzre9as2u2ffe2e0tf2vtwr1wsd02s5x5zr0" timestamp="1544359830"&gt;1658&lt;/key&gt;&lt;/foreign-keys&gt;&lt;ref-type name="Book Section"&gt;5&lt;/ref-type&gt;&lt;contributors&gt;&lt;authors&gt;&lt;author&gt;Rainer Geißler&lt;/author&gt;&lt;/authors&gt;&lt;secondary-authors&gt;&lt;author&gt;Berger, Peter A.&lt;/author&gt;&lt;/secondary-authors&gt;&lt;/contributors&gt;&lt;titles&gt;&lt;title&gt;Die Metamorphose der Arbeitertochter zum Migrantensohn. Zum Wandel der Chancenstruktur im Bildungssystem nach Schicht, Geschlecht, Ethnie und deren Verknüpfungen.&lt;/title&gt;&lt;secondary-title&gt;Institutionalisierte Ungleichheiten: wie das Bildungswesen Chancen blockiert&lt;/secondary-title&gt;&lt;/titles&gt;&lt;pages&gt;256&lt;/pages&gt;&lt;keywords&gt;&lt;keyword&gt;Soziale Gleichheit Bildung&lt;/keyword&gt;&lt;keyword&gt;Bildung Soziale Gleichheit&lt;/keyword&gt;&lt;keyword&gt;Bildung&lt;/keyword&gt;&lt;keyword&gt;Bildungssystem&lt;/keyword&gt;&lt;keyword&gt;Bildungswesen&lt;/keyword&gt;&lt;keyword&gt;Chancengleichheit&lt;/keyword&gt;&lt;keyword&gt;Deutschland&lt;/keyword&gt;&lt;keyword&gt;Konferenzschrift Rostock 2003&lt;/keyword&gt;&lt;keyword&gt;Bildungsforschung&lt;/keyword&gt;&lt;keyword&gt;Bildungspolitik&lt;/keyword&gt;&lt;keyword&gt;Institution&lt;/keyword&gt;&lt;keyword&gt;Ungleichheitsforschung&lt;/keyword&gt;&lt;/keywords&gt;&lt;dates&gt;&lt;year&gt;2005&lt;/year&gt;&lt;/dates&gt;&lt;pub-location&gt;Weinheim und München&lt;/pub-location&gt;&lt;publisher&gt;Juventa&lt;/publisher&gt;&lt;isbn&gt;3779915839&lt;/isbn&gt;&lt;call-num&gt;B500 VRF_DU_2000 40+2&amp;#xD;B500 VRF_DU_2000 40&amp;#xD;B400 BeM IVP 371.01. 81&amp;#xD;B400 BeM RAA 67044&amp;#xD;B571 ZUW 105.00/ 117&amp;#xD;A100 UBH kw 8281&amp;#xD;B517 IMB MAG556&amp;#xD;Basel UB Hauptbibliothek UBH kw 8281&amp;#xD;Bern UB Speichermagazin BeM RAA 67044&amp;#xD;Bern UB Speichermagazin BeM IVP 371.01. 81&amp;#xD;Bern UB vonRoll VRF_DU_2000 40+2&amp;#xD;Bern UB vonRoll VRF_DU_2000 40&amp;#xD;Bern PH Institut Medienbildung IMB MAG556&amp;#xD;Bern UB Weiterbildung (ZUW) ZUW 105.00/ 117&lt;/call-num&gt;&lt;urls&gt;&lt;/urls&gt;&lt;/record&gt;&lt;/Cite&gt;&lt;/EndNote&gt;</w:instrText>
      </w:r>
      <w:r w:rsidR="00B41B83">
        <w:rPr>
          <w:lang w:val="en-GB"/>
        </w:rPr>
        <w:fldChar w:fldCharType="separate"/>
      </w:r>
      <w:r w:rsidR="00833DCA">
        <w:rPr>
          <w:noProof/>
          <w:lang w:val="en-GB"/>
        </w:rPr>
        <w:t>(Geißler, 2005)</w:t>
      </w:r>
      <w:r w:rsidR="00B41B83">
        <w:rPr>
          <w:lang w:val="en-GB"/>
        </w:rPr>
        <w:fldChar w:fldCharType="end"/>
      </w:r>
      <w:r w:rsidRPr="00955293">
        <w:rPr>
          <w:lang w:val="en-GB"/>
        </w:rPr>
        <w:t>. Indeed, girls caught up with boys in their educational attainments and even start to outnumber them in terms of higher educational qualifications</w:t>
      </w:r>
      <w:r w:rsidR="00B41B83">
        <w:rPr>
          <w:lang w:val="en-GB"/>
        </w:rPr>
        <w:t xml:space="preserve"> </w:t>
      </w:r>
      <w:r w:rsidR="00B41B83">
        <w:rPr>
          <w:lang w:val="en-GB"/>
        </w:rPr>
        <w:fldChar w:fldCharType="begin"/>
      </w:r>
      <w:r w:rsidR="00833DCA">
        <w:rPr>
          <w:lang w:val="en-GB"/>
        </w:rPr>
        <w:instrText xml:space="preserve"> ADDIN EN.CITE &lt;EndNote&gt;&lt;Cite&gt;&lt;Author&gt;Buchmann&lt;/Author&gt;&lt;Year&gt;2006&lt;/Year&gt;&lt;RecNum&gt;1628&lt;/RecNum&gt;&lt;DisplayText&gt;(C. Buchmann &amp;amp; DiPrete, 2006; DiPrete &amp;amp; Buchmann, 2013)&lt;/DisplayText&gt;&lt;record&gt;&lt;rec-number&gt;1628&lt;/rec-number&gt;&lt;foreign-keys&gt;&lt;key app="EN" db-id="wzre9as2u2ffe2e0tf2vtwr1wsd02s5x5zr0" timestamp="1531826587"&gt;1628&lt;/key&gt;&lt;/foreign-keys&gt;&lt;ref-type name="Journal Article"&gt;17&lt;/ref-type&gt;&lt;contributors&gt;&lt;authors&gt;&lt;author&gt;Buchmann, Claudia&lt;/author&gt;&lt;author&gt;DiPrete, Thomas A.&lt;/author&gt;&lt;/authors&gt;&lt;/contributors&gt;&lt;titles&gt;&lt;title&gt;The growing female advantage in college completion: the role of family background and academic achievement&lt;/title&gt;&lt;secondary-title&gt;American Sociological Review&lt;/secondary-title&gt;&lt;/titles&gt;&lt;periodical&gt;&lt;full-title&gt;American Sociological Review&lt;/full-title&gt;&lt;/periodical&gt;&lt;pages&gt;515-541&lt;/pages&gt;&lt;volume&gt;71&lt;/volume&gt;&lt;number&gt;4&lt;/number&gt;&lt;dates&gt;&lt;year&gt;2006&lt;/year&gt;&lt;/dates&gt;&lt;isbn&gt;0003-1224&lt;/isbn&gt;&lt;urls&gt;&lt;/urls&gt;&lt;/record&gt;&lt;/Cite&gt;&lt;Cite&gt;&lt;Author&gt;DiPrete&lt;/Author&gt;&lt;Year&gt;2013&lt;/Year&gt;&lt;RecNum&gt;1629&lt;/RecNum&gt;&lt;record&gt;&lt;rec-number&gt;1629&lt;/rec-number&gt;&lt;foreign-keys&gt;&lt;key app="EN" db-id="wzre9as2u2ffe2e0tf2vtwr1wsd02s5x5zr0" timestamp="1531826858"&gt;1629&lt;/key&gt;&lt;/foreign-keys&gt;&lt;ref-type name="Book"&gt;6&lt;/ref-type&gt;&lt;contributors&gt;&lt;authors&gt;&lt;author&gt;DiPrete, Thomas A.&lt;/author&gt;&lt;author&gt;Buchmann, Claudia&lt;/author&gt;&lt;/authors&gt;&lt;/contributors&gt;&lt;titles&gt;&lt;title&gt;The Rise of Women: The Growing Gender Gap in Education and what it Means for American Schools&lt;/title&gt;&lt;/titles&gt;&lt;dates&gt;&lt;year&gt;2013&lt;/year&gt;&lt;/dates&gt;&lt;publisher&gt;Russell Sage Foundation&lt;/publisher&gt;&lt;isbn&gt;1610448006&lt;/isbn&gt;&lt;urls&gt;&lt;/urls&gt;&lt;/record&gt;&lt;/Cite&gt;&lt;/EndNote&gt;</w:instrText>
      </w:r>
      <w:r w:rsidR="00B41B83">
        <w:rPr>
          <w:lang w:val="en-GB"/>
        </w:rPr>
        <w:fldChar w:fldCharType="separate"/>
      </w:r>
      <w:r w:rsidR="00833DCA">
        <w:rPr>
          <w:noProof/>
          <w:lang w:val="en-GB"/>
        </w:rPr>
        <w:t>(C. Buchmann &amp; DiPrete, 2006; DiPrete &amp; Buchmann, 2013)</w:t>
      </w:r>
      <w:r w:rsidR="00B41B83">
        <w:rPr>
          <w:lang w:val="en-GB"/>
        </w:rPr>
        <w:fldChar w:fldCharType="end"/>
      </w:r>
      <w:r w:rsidRPr="00955293">
        <w:rPr>
          <w:lang w:val="en-GB"/>
        </w:rPr>
        <w:t>. However, this should not hide the fact that first, improved education has not translated into equal work opportunities for men and women</w:t>
      </w:r>
      <w:r w:rsidR="003B08E7">
        <w:rPr>
          <w:lang w:val="en-GB"/>
        </w:rPr>
        <w:t xml:space="preserve"> </w:t>
      </w:r>
      <w:r w:rsidR="003B08E7">
        <w:rPr>
          <w:lang w:val="en-GB"/>
        </w:rPr>
        <w:fldChar w:fldCharType="begin"/>
      </w:r>
      <w:r w:rsidR="00833DCA">
        <w:rPr>
          <w:lang w:val="en-GB"/>
        </w:rPr>
        <w:instrText xml:space="preserve"> ADDIN EN.CITE &lt;EndNote&gt;&lt;Cite&gt;&lt;Author&gt;Blau&lt;/Author&gt;&lt;Year&gt;2017&lt;/Year&gt;&lt;RecNum&gt;1609&lt;/RecNum&gt;&lt;DisplayText&gt;(Blau &amp;amp; Kahn, 2017; Charles, 2011)&lt;/DisplayText&gt;&lt;record&gt;&lt;rec-number&gt;1609&lt;/rec-number&gt;&lt;foreign-keys&gt;&lt;key app="EN" db-id="wzre9as2u2ffe2e0tf2vtwr1wsd02s5x5zr0" timestamp="1520861790"&gt;1609&lt;/key&gt;&lt;/foreign-keys&gt;&lt;ref-type name="Journal Article"&gt;17&lt;/ref-type&gt;&lt;contributors&gt;&lt;authors&gt;&lt;author&gt;Blau, Francine D.&lt;/author&gt;&lt;author&gt;Kahn, Lawrence M.&lt;/author&gt;&lt;/authors&gt;&lt;/contributors&gt;&lt;titles&gt;&lt;title&gt;The gender Wage Gap: Extent, Trends, and Explanations&lt;/title&gt;&lt;secondary-title&gt;Journal of Economic Literature&lt;/secondary-title&gt;&lt;/titles&gt;&lt;periodical&gt;&lt;full-title&gt;Journal of Economic Literature&lt;/full-title&gt;&lt;/periodical&gt;&lt;pages&gt;789-865&lt;/pages&gt;&lt;volume&gt;55&lt;/volume&gt;&lt;number&gt;3&lt;/number&gt;&lt;dates&gt;&lt;year&gt;2017&lt;/year&gt;&lt;/dates&gt;&lt;isbn&gt;0022-0515&lt;/isbn&gt;&lt;urls&gt;&lt;/urls&gt;&lt;/record&gt;&lt;/Cite&gt;&lt;Cite&gt;&lt;Author&gt;Charles&lt;/Author&gt;&lt;Year&gt;2011&lt;/Year&gt;&lt;RecNum&gt;1659&lt;/RecNum&gt;&lt;record&gt;&lt;rec-number&gt;1659&lt;/rec-number&gt;&lt;foreign-keys&gt;&lt;key app="EN" db-id="wzre9as2u2ffe2e0tf2vtwr1wsd02s5x5zr0" timestamp="1544361968"&gt;1659&lt;/key&gt;&lt;/foreign-keys&gt;&lt;ref-type name="Journal Article"&gt;17&lt;/ref-type&gt;&lt;contributors&gt;&lt;authors&gt;&lt;author&gt;Charles, Maria&lt;/author&gt;&lt;/authors&gt;&lt;/contributors&gt;&lt;titles&gt;&lt;title&gt;A world of difference: international trends in women’s economic status&lt;/title&gt;&lt;secondary-title&gt;Annual Review of Sociology&lt;/secondary-title&gt;&lt;/titles&gt;&lt;periodical&gt;&lt;full-title&gt;Annual Review of Sociology&lt;/full-title&gt;&lt;/periodical&gt;&lt;pages&gt;355-371&lt;/pages&gt;&lt;volume&gt;37&lt;/volume&gt;&lt;dates&gt;&lt;year&gt;2011&lt;/year&gt;&lt;/dates&gt;&lt;isbn&gt;0360-0572&lt;/isbn&gt;&lt;urls&gt;&lt;/urls&gt;&lt;/record&gt;&lt;/Cite&gt;&lt;/EndNote&gt;</w:instrText>
      </w:r>
      <w:r w:rsidR="003B08E7">
        <w:rPr>
          <w:lang w:val="en-GB"/>
        </w:rPr>
        <w:fldChar w:fldCharType="separate"/>
      </w:r>
      <w:r w:rsidR="00833DCA">
        <w:rPr>
          <w:noProof/>
          <w:lang w:val="en-GB"/>
        </w:rPr>
        <w:t>(Blau &amp; Kahn, 2017; Charles, 2011)</w:t>
      </w:r>
      <w:r w:rsidR="003B08E7">
        <w:rPr>
          <w:lang w:val="en-GB"/>
        </w:rPr>
        <w:fldChar w:fldCharType="end"/>
      </w:r>
      <w:r w:rsidRPr="00955293">
        <w:rPr>
          <w:lang w:val="en-GB"/>
        </w:rPr>
        <w:t xml:space="preserve"> and second, persons with a lower socioeconomic family background may not only be disadvantaged in the education system, but also in the labour market</w:t>
      </w:r>
      <w:r w:rsidR="003B08E7">
        <w:rPr>
          <w:lang w:val="en-GB"/>
        </w:rPr>
        <w:t xml:space="preserve"> </w:t>
      </w:r>
      <w:r w:rsidR="003B08E7">
        <w:rPr>
          <w:lang w:val="en-GB"/>
        </w:rPr>
        <w:fldChar w:fldCharType="begin"/>
      </w:r>
      <w:r w:rsidR="00833DCA">
        <w:rPr>
          <w:lang w:val="en-GB"/>
        </w:rPr>
        <w:instrText xml:space="preserve"> ADDIN EN.CITE &lt;EndNote&gt;&lt;Cite&gt;&lt;Author&gt;Mood&lt;/Author&gt;&lt;Year&gt;2017&lt;/Year&gt;&lt;RecNum&gt;1660&lt;/RecNum&gt;&lt;DisplayText&gt;(Mood, 2017)&lt;/DisplayText&gt;&lt;record&gt;&lt;rec-number&gt;1660&lt;/rec-number&gt;&lt;foreign-keys&gt;&lt;key app="EN" db-id="wzre9as2u2ffe2e0tf2vtwr1wsd02s5x5zr0" timestamp="1544369019"&gt;1660&lt;/key&gt;&lt;/foreign-keys&gt;&lt;ref-type name="Journal Article"&gt;17&lt;/ref-type&gt;&lt;contributors&gt;&lt;authors&gt;&lt;author&gt;Mood, Carina&lt;/author&gt;&lt;/authors&gt;&lt;/contributors&gt;&lt;titles&gt;&lt;title&gt;More than money: social class, income, and the intergenerational persistence of advantage&lt;/title&gt;&lt;secondary-title&gt;Sociological Science&lt;/secondary-title&gt;&lt;/titles&gt;&lt;periodical&gt;&lt;full-title&gt;Sociological Science&lt;/full-title&gt;&lt;/periodical&gt;&lt;pages&gt;263-287&lt;/pages&gt;&lt;volume&gt;4&lt;/volume&gt;&lt;dates&gt;&lt;year&gt;2017&lt;/year&gt;&lt;/dates&gt;&lt;isbn&gt;2330-6696&lt;/isbn&gt;&lt;urls&gt;&lt;/urls&gt;&lt;/record&gt;&lt;/Cite&gt;&lt;/EndNote&gt;</w:instrText>
      </w:r>
      <w:r w:rsidR="003B08E7">
        <w:rPr>
          <w:lang w:val="en-GB"/>
        </w:rPr>
        <w:fldChar w:fldCharType="separate"/>
      </w:r>
      <w:r w:rsidR="00833DCA">
        <w:rPr>
          <w:noProof/>
          <w:lang w:val="en-GB"/>
        </w:rPr>
        <w:t>(Mood, 2017)</w:t>
      </w:r>
      <w:r w:rsidR="003B08E7">
        <w:rPr>
          <w:lang w:val="en-GB"/>
        </w:rPr>
        <w:fldChar w:fldCharType="end"/>
      </w:r>
      <w:r w:rsidRPr="00955293">
        <w:rPr>
          <w:lang w:val="en-GB"/>
        </w:rPr>
        <w:t>.</w:t>
      </w:r>
    </w:p>
    <w:p w14:paraId="33C3D4CF" w14:textId="3B41EAE3" w:rsidR="004E1399" w:rsidRPr="00955293" w:rsidRDefault="004E1399" w:rsidP="006A5BD7">
      <w:pPr>
        <w:spacing w:after="240" w:line="240" w:lineRule="auto"/>
        <w:jc w:val="both"/>
        <w:rPr>
          <w:lang w:val="en-GB"/>
        </w:rPr>
      </w:pPr>
      <w:r w:rsidRPr="00955293">
        <w:rPr>
          <w:lang w:val="en-GB"/>
        </w:rPr>
        <w:lastRenderedPageBreak/>
        <w:t xml:space="preserve">In the current </w:t>
      </w:r>
      <w:proofErr w:type="gramStart"/>
      <w:r w:rsidRPr="00955293">
        <w:rPr>
          <w:lang w:val="en-GB"/>
        </w:rPr>
        <w:t>research</w:t>
      </w:r>
      <w:proofErr w:type="gramEnd"/>
      <w:r w:rsidRPr="00955293">
        <w:rPr>
          <w:lang w:val="en-GB"/>
        </w:rPr>
        <w:t xml:space="preserve"> we are interested in how social origin and gender interact and </w:t>
      </w:r>
      <w:r w:rsidRPr="00987729">
        <w:rPr>
          <w:highlight w:val="yellow"/>
          <w:lang w:val="en-GB"/>
        </w:rPr>
        <w:t>shape</w:t>
      </w:r>
      <w:r w:rsidRPr="00955293">
        <w:rPr>
          <w:lang w:val="en-GB"/>
        </w:rPr>
        <w:t xml:space="preserve"> the early life courses from the end of compulsory school to the first years in the labour market. The main questions we try to answer in this article concern the </w:t>
      </w:r>
      <w:r w:rsidRPr="00987729">
        <w:rPr>
          <w:highlight w:val="yellow"/>
          <w:lang w:val="en-GB"/>
        </w:rPr>
        <w:t>effects</w:t>
      </w:r>
      <w:r w:rsidRPr="00955293">
        <w:rPr>
          <w:lang w:val="en-GB"/>
        </w:rPr>
        <w:t xml:space="preserve"> </w:t>
      </w:r>
      <w:commentRangeStart w:id="0"/>
      <w:r w:rsidRPr="00955293">
        <w:rPr>
          <w:lang w:val="en-GB"/>
        </w:rPr>
        <w:t>on</w:t>
      </w:r>
      <w:commentRangeEnd w:id="0"/>
      <w:r w:rsidR="00987729">
        <w:rPr>
          <w:rStyle w:val="Kommentarzeichen"/>
          <w:rFonts w:asciiTheme="minorHAnsi" w:eastAsiaTheme="minorHAnsi" w:hAnsiTheme="minorHAnsi" w:cstheme="minorBidi"/>
          <w:lang w:val="en-GB"/>
        </w:rPr>
        <w:commentReference w:id="0"/>
      </w:r>
      <w:r w:rsidRPr="00955293">
        <w:rPr>
          <w:lang w:val="en-GB"/>
        </w:rPr>
        <w:t xml:space="preserve"> the educational </w:t>
      </w:r>
      <w:commentRangeStart w:id="1"/>
      <w:r w:rsidRPr="00955293">
        <w:rPr>
          <w:lang w:val="en-GB"/>
        </w:rPr>
        <w:t>pathways</w:t>
      </w:r>
      <w:commentRangeEnd w:id="1"/>
      <w:r w:rsidR="009E7012">
        <w:rPr>
          <w:rStyle w:val="Kommentarzeichen"/>
          <w:rFonts w:asciiTheme="minorHAnsi" w:eastAsiaTheme="minorHAnsi" w:hAnsiTheme="minorHAnsi" w:cstheme="minorBidi"/>
          <w:lang w:val="en-GB"/>
        </w:rPr>
        <w:commentReference w:id="1"/>
      </w:r>
      <w:r w:rsidRPr="00955293">
        <w:rPr>
          <w:lang w:val="en-GB"/>
        </w:rPr>
        <w:t xml:space="preserve"> on different outcomes of the early working life, namely occupational status and income. Theoretically, we combine two lines of argumentation: First, we draw on the literature on primary and secondary effects of origin</w:t>
      </w:r>
      <w:r w:rsidR="001E46F6">
        <w:rPr>
          <w:lang w:val="en-GB"/>
        </w:rPr>
        <w:t xml:space="preserve"> </w:t>
      </w:r>
      <w:r w:rsidR="001E46F6">
        <w:rPr>
          <w:lang w:val="en-GB"/>
        </w:rPr>
        <w:fldChar w:fldCharType="begin">
          <w:fldData xml:space="preserve">PEVuZE5vdGU+PENpdGU+PEF1dGhvcj5Cb3Vkb248L0F1dGhvcj48WWVhcj4xOTc0PC9ZZWFyPjxS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==
</w:fldData>
        </w:fldChar>
      </w:r>
      <w:r w:rsidR="00833DCA">
        <w:rPr>
          <w:lang w:val="en-GB"/>
        </w:rPr>
        <w:instrText xml:space="preserve"> ADDIN EN.CITE </w:instrText>
      </w:r>
      <w:r w:rsidR="00833DCA">
        <w:rPr>
          <w:lang w:val="en-GB"/>
        </w:rPr>
        <w:fldChar w:fldCharType="begin">
          <w:fldData xml:space="preserve">PEVuZE5vdGU+PENpdGU+PEF1dGhvcj5Cb3Vkb248L0F1dGhvcj48WWVhcj4xOTc0PC9ZZWFyPjxS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==
</w:fldData>
        </w:fldChar>
      </w:r>
      <w:r w:rsidR="00833DCA">
        <w:rPr>
          <w:lang w:val="en-GB"/>
        </w:rPr>
        <w:instrText xml:space="preserve"> ADDIN EN.CITE.DATA </w:instrText>
      </w:r>
      <w:r w:rsidR="00833DCA">
        <w:rPr>
          <w:lang w:val="en-GB"/>
        </w:rPr>
      </w:r>
      <w:r w:rsidR="00833DCA">
        <w:rPr>
          <w:lang w:val="en-GB"/>
        </w:rPr>
        <w:fldChar w:fldCharType="end"/>
      </w:r>
      <w:r w:rsidR="001E46F6">
        <w:rPr>
          <w:lang w:val="en-GB"/>
        </w:rPr>
      </w:r>
      <w:r w:rsidR="001E46F6">
        <w:rPr>
          <w:lang w:val="en-GB"/>
        </w:rPr>
        <w:fldChar w:fldCharType="separate"/>
      </w:r>
      <w:r w:rsidR="00833DCA">
        <w:rPr>
          <w:noProof/>
          <w:lang w:val="en-GB"/>
        </w:rPr>
        <w:t>(Boudon, 1974; Bourdieu &amp; Passeron, 1971; Breen &amp; Goldthorpe, 1997)</w:t>
      </w:r>
      <w:r w:rsidR="001E46F6">
        <w:rPr>
          <w:lang w:val="en-GB"/>
        </w:rPr>
        <w:fldChar w:fldCharType="end"/>
      </w:r>
      <w:r w:rsidRPr="00955293">
        <w:rPr>
          <w:lang w:val="en-GB"/>
        </w:rPr>
        <w:t xml:space="preserve">. Second, we complement this with theories on gender segregation in education and employment (Charles &amp; Bradley, 2002, 2009). Throughout the </w:t>
      </w:r>
      <w:proofErr w:type="gramStart"/>
      <w:r w:rsidRPr="00955293">
        <w:rPr>
          <w:lang w:val="en-GB"/>
        </w:rPr>
        <w:t>paper</w:t>
      </w:r>
      <w:proofErr w:type="gramEnd"/>
      <w:r w:rsidRPr="00955293">
        <w:rPr>
          <w:lang w:val="en-GB"/>
        </w:rPr>
        <w:t xml:space="preserve"> we adopt an intersectional approach, that considers different dimensions of social inequality simultaneously </w:t>
      </w:r>
      <w:r w:rsidRPr="00955293">
        <w:rPr>
          <w:noProof/>
          <w:lang w:val="en-GB"/>
        </w:rPr>
        <w:t>(McCall, 2005)</w:t>
      </w:r>
      <w:r w:rsidRPr="00955293">
        <w:rPr>
          <w:lang w:val="en-GB"/>
        </w:rPr>
        <w:t>. For our analyses, we draw on a unique longitudinal dataset that covers Swiss adolescents from the moment they took the PISA-Test in the year 2000 until 2014, when they were around 30 years old. To take advantage of the panel data, we model the pathways of post-compulsory education using sequence analysis.</w:t>
      </w:r>
    </w:p>
    <w:p w14:paraId="7AC7E86E" w14:textId="77777777" w:rsidR="004E1399" w:rsidRPr="00955293" w:rsidRDefault="004E1399" w:rsidP="006A5BD7">
      <w:pPr>
        <w:spacing w:after="240" w:line="240" w:lineRule="auto"/>
        <w:jc w:val="both"/>
        <w:rPr>
          <w:b/>
          <w:lang w:val="en-GB"/>
        </w:rPr>
      </w:pPr>
      <w:r w:rsidRPr="00955293">
        <w:rPr>
          <w:b/>
          <w:lang w:val="en-US"/>
        </w:rPr>
        <w:t xml:space="preserve">2. </w:t>
      </w:r>
      <w:r w:rsidRPr="00955293">
        <w:rPr>
          <w:b/>
          <w:lang w:val="en-GB"/>
        </w:rPr>
        <w:t>Previous Research and Theoretical Background</w:t>
      </w:r>
    </w:p>
    <w:p w14:paraId="622CBEFE" w14:textId="2FD55B81" w:rsidR="004E1399" w:rsidRPr="00955293" w:rsidRDefault="004E1399" w:rsidP="006A5BD7">
      <w:pPr>
        <w:spacing w:after="240" w:line="240" w:lineRule="auto"/>
        <w:jc w:val="both"/>
        <w:rPr>
          <w:lang w:val="en-GB"/>
        </w:rPr>
      </w:pPr>
      <w:r w:rsidRPr="00955293">
        <w:rPr>
          <w:lang w:val="en-GB"/>
        </w:rPr>
        <w:t>Research in educational inequalities is often based on the theories of</w:t>
      </w:r>
      <w:r w:rsidRPr="00955293">
        <w:rPr>
          <w:i/>
          <w:lang w:val="en-GB"/>
        </w:rPr>
        <w:t xml:space="preserve"> </w:t>
      </w:r>
      <w:r w:rsidRPr="00955293">
        <w:rPr>
          <w:lang w:val="en-GB"/>
        </w:rPr>
        <w:t xml:space="preserve">primary and secondary effects of social origin, initiated by the seminal work of </w:t>
      </w:r>
      <w:r w:rsidR="001447B0">
        <w:rPr>
          <w:lang w:val="en-GB"/>
        </w:rPr>
        <w:fldChar w:fldCharType="begin"/>
      </w:r>
      <w:r w:rsidR="001447B0">
        <w:rPr>
          <w:lang w:val="en-GB"/>
        </w:rPr>
        <w:instrText xml:space="preserve"> ADDIN EN.CITE &lt;EndNote&gt;&lt;Cite AuthorYear="1"&gt;&lt;Author&gt;Boudon&lt;/Author&gt;&lt;Year&gt;1974&lt;/Year&gt;&lt;RecNum&gt;1146&lt;/RecNum&gt;&lt;DisplayText&gt;Boudon (1974)&lt;/DisplayText&gt;&lt;record&gt;&lt;rec-number&gt;1146&lt;/rec-number&gt;&lt;foreign-keys&gt;&lt;key app="EN" db-id="wzre9as2u2ffe2e0tf2vtwr1wsd02s5x5zr0" timestamp="1504002020"&gt;1146&lt;/key&gt;&lt;/foreign-keys&gt;&lt;ref-type name="Book"&gt;6&lt;/ref-type&gt;&lt;contributors&gt;&lt;authors&gt;&lt;author&gt;Boudon, Raymond&lt;/author&gt;&lt;/authors&gt;&lt;/contributors&gt;&lt;titles&gt;&lt;title&gt;Education, opportunity and social inequality: changing prospects in western society&lt;/title&gt;&lt;secondary-title&gt;Wiley series in urban research&lt;/secondary-title&gt;&lt;/titles&gt;&lt;pages&gt;220&lt;/pages&gt;&lt;keywords&gt;&lt;keyword&gt;Bildung&lt;/keyword&gt;&lt;keyword&gt;Chancengleichheit&lt;/keyword&gt;&lt;keyword&gt;Soziale Ungleichheit&lt;/keyword&gt;&lt;/keywords&gt;&lt;dates&gt;&lt;year&gt;1974&lt;/year&gt;&lt;/dates&gt;&lt;pub-location&gt;New York&lt;/pub-location&gt;&lt;publisher&gt;John Wiley &amp;amp; Sons Inc&lt;/publisher&gt;&lt;isbn&gt;0471091057&lt;/isbn&gt;&lt;call-num&gt;B500 VRF_DU_2000 30&amp;#xD;B500 VRF_DU_2000 30+3&amp;#xD;B500 VRF_DU_2000 30+2&amp;#xD;B500 VRF_DU_2000 30+4&lt;/call-num&gt;&lt;urls&gt;&lt;/urls&gt;&lt;/record&gt;&lt;/Cite&gt;&lt;/EndNote&gt;</w:instrText>
      </w:r>
      <w:r w:rsidR="001447B0">
        <w:rPr>
          <w:lang w:val="en-GB"/>
        </w:rPr>
        <w:fldChar w:fldCharType="separate"/>
      </w:r>
      <w:r w:rsidR="001447B0">
        <w:rPr>
          <w:noProof/>
          <w:lang w:val="en-GB"/>
        </w:rPr>
        <w:t>Boudon (1974)</w:t>
      </w:r>
      <w:r w:rsidR="001447B0">
        <w:rPr>
          <w:lang w:val="en-GB"/>
        </w:rPr>
        <w:fldChar w:fldCharType="end"/>
      </w:r>
      <w:r w:rsidRPr="00955293">
        <w:rPr>
          <w:lang w:val="en-GB"/>
        </w:rPr>
        <w:t xml:space="preserve"> and further developed by many others</w:t>
      </w:r>
      <w:r w:rsidR="001447B0">
        <w:rPr>
          <w:lang w:val="en-GB"/>
        </w:rPr>
        <w:t xml:space="preserve"> </w:t>
      </w:r>
      <w:r w:rsidR="009734A7">
        <w:rPr>
          <w:lang w:val="en-GB"/>
        </w:rPr>
        <w:fldChar w:fldCharType="begin">
          <w:fldData xml:space="preserve">PEVuZE5vdGU+PENpdGU+PEF1dGhvcj5CcmVlbjwvQXV0aG9yPjxZZWFyPjE5OTc8L1llYXI+PFJl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</w:fldData>
        </w:fldChar>
      </w:r>
      <w:r w:rsidR="00833DCA">
        <w:rPr>
          <w:lang w:val="en-GB"/>
        </w:rPr>
        <w:instrText xml:space="preserve"> ADDIN EN.CITE </w:instrText>
      </w:r>
      <w:r w:rsidR="00833DCA">
        <w:rPr>
          <w:lang w:val="en-GB"/>
        </w:rPr>
        <w:fldChar w:fldCharType="begin">
          <w:fldData xml:space="preserve">PEVuZE5vdGU+PENpdGU+PEF1dGhvcj5CcmVlbjwvQXV0aG9yPjxZZWFyPjE5OTc8L1llYXI+PFJl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</w:fldData>
        </w:fldChar>
      </w:r>
      <w:r w:rsidR="00833DCA">
        <w:rPr>
          <w:lang w:val="en-GB"/>
        </w:rPr>
        <w:instrText xml:space="preserve"> ADDIN EN.CITE.DATA </w:instrText>
      </w:r>
      <w:r w:rsidR="00833DCA">
        <w:rPr>
          <w:lang w:val="en-GB"/>
        </w:rPr>
      </w:r>
      <w:r w:rsidR="00833DCA">
        <w:rPr>
          <w:lang w:val="en-GB"/>
        </w:rPr>
        <w:fldChar w:fldCharType="end"/>
      </w:r>
      <w:r w:rsidR="009734A7">
        <w:rPr>
          <w:lang w:val="en-GB"/>
        </w:rPr>
      </w:r>
      <w:r w:rsidR="009734A7">
        <w:rPr>
          <w:lang w:val="en-GB"/>
        </w:rPr>
        <w:fldChar w:fldCharType="separate"/>
      </w:r>
      <w:r w:rsidR="00833DCA">
        <w:rPr>
          <w:noProof/>
          <w:lang w:val="en-GB"/>
        </w:rPr>
        <w:t>(Breen &amp; Goldthorpe, 1997; Erikson &amp; Jonsson, 1996)</w:t>
      </w:r>
      <w:r w:rsidR="009734A7">
        <w:rPr>
          <w:lang w:val="en-GB"/>
        </w:rPr>
        <w:fldChar w:fldCharType="end"/>
      </w:r>
      <w:r w:rsidRPr="00955293">
        <w:rPr>
          <w:lang w:val="en-GB"/>
        </w:rPr>
        <w:t xml:space="preserve">. Briefly, primary effects indicate that children from different social origins differ in their school performance. Children originating in the higher social classes generally perform better in school, because they have at their disposal more economic and cultural resources at home that lead to more education specific support </w:t>
      </w:r>
      <w:r w:rsidR="00115800">
        <w:rPr>
          <w:lang w:val="en-GB"/>
        </w:rPr>
        <w:fldChar w:fldCharType="begin"/>
      </w:r>
      <w:r w:rsidR="00833DCA">
        <w:rPr>
          <w:lang w:val="en-GB"/>
        </w:rPr>
        <w:instrText xml:space="preserve"> ADDIN EN.CITE &lt;EndNote&gt;&lt;Cite&gt;&lt;Author&gt;Becker&lt;/Author&gt;&lt;Year&gt;2010&lt;/Year&gt;&lt;RecNum&gt;1096&lt;/RecNum&gt;&lt;DisplayText&gt;(Becker &amp;amp; Lauterbach, 2010)&lt;/DisplayText&gt;&lt;record&gt;&lt;rec-number&gt;1096&lt;/rec-number&gt;&lt;foreign-keys&gt;&lt;key app="EN" db-id="wzre9as2u2ffe2e0tf2vtwr1wsd02s5x5zr0" timestamp="1504002013"&gt;1096&lt;/key&gt;&lt;/foreign-keys&gt;&lt;ref-type name="Book"&gt;6&lt;/ref-type&gt;&lt;contributors&gt;&lt;authors&gt;&lt;author&gt;Becker, Rolf&lt;/author&gt;&lt;author&gt;Wolfgang Lauterbach&lt;/author&gt;&lt;/authors&gt;&lt;/contributors&gt;&lt;titles&gt;&lt;title&gt;Bildung als Privileg: Erklärungen und Befunde zu den Ursachen der Bildungsungleichheit&lt;/title&gt;&lt;/titles&gt;&lt;pages&gt;Online-Datei&lt;/pages&gt;&lt;edition&gt;4.&lt;/edition&gt;&lt;keywords&gt;&lt;keyword&gt;Bildung&lt;/keyword&gt;&lt;keyword&gt;Chancengleichheit&lt;/keyword&gt;&lt;keyword&gt;Soziale Ungleichheit&lt;/keyword&gt;&lt;keyword&gt;Aufsatzsammlung&lt;/keyword&gt;&lt;keyword&gt;Online-Publikation&lt;/keyword&gt;&lt;keyword&gt;Social sciences&lt;/keyword&gt;&lt;keyword&gt;Sociology&lt;/keyword&gt;&lt;keyword&gt;Sociology of Education&lt;/keyword&gt;&lt;/keywords&gt;&lt;dates&gt;&lt;year&gt;2010&lt;/year&gt;&lt;/dates&gt;&lt;pub-location&gt;Wiesbaden&lt;/pub-location&gt;&lt;publisher&gt;VS Verlag für Sozialwissenschaften&lt;/publisher&gt;&lt;isbn&gt;9783531924847&amp;#xD;9783531172415&lt;/isbn&gt;&lt;call-num&gt;A145&amp;#xD;B405&lt;/call-num&gt;&lt;urls&gt;&lt;related-urls&gt;&lt;url&gt;http://sfx.metabib.ch/sfx_locater?sid=ALEPH:DSV01&amp;amp;genre=book&amp;amp;isbn=978-3-531-92484-7&amp;amp;id=doi:10.1007/978-3-531-92484-7&lt;/url&gt;&lt;/related-urls&gt;&lt;/urls&gt;&lt;/record&gt;&lt;/Cite&gt;&lt;/EndNote&gt;</w:instrText>
      </w:r>
      <w:r w:rsidR="00115800">
        <w:rPr>
          <w:lang w:val="en-GB"/>
        </w:rPr>
        <w:fldChar w:fldCharType="separate"/>
      </w:r>
      <w:r w:rsidR="00833DCA">
        <w:rPr>
          <w:noProof/>
          <w:lang w:val="en-GB"/>
        </w:rPr>
        <w:t>(Becker &amp; Lauterbach, 2010)</w:t>
      </w:r>
      <w:r w:rsidR="00115800">
        <w:rPr>
          <w:lang w:val="en-GB"/>
        </w:rPr>
        <w:fldChar w:fldCharType="end"/>
      </w:r>
      <w:r w:rsidR="00115800">
        <w:rPr>
          <w:lang w:val="en-GB"/>
        </w:rPr>
        <w:t xml:space="preserve">. </w:t>
      </w:r>
      <w:r w:rsidRPr="00955293">
        <w:rPr>
          <w:lang w:val="en-US"/>
        </w:rPr>
        <w:t xml:space="preserve">In addition to these primary effects, children from higher social origin reach higher levels of educational attainment, even if they perform equally as their counterparts from lower social origin. In the literature, these secondary effects of social origin </w:t>
      </w:r>
      <w:proofErr w:type="gramStart"/>
      <w:r w:rsidRPr="00955293">
        <w:rPr>
          <w:lang w:val="en-US"/>
        </w:rPr>
        <w:t>have been explained</w:t>
      </w:r>
      <w:proofErr w:type="gramEnd"/>
      <w:r w:rsidRPr="00955293">
        <w:rPr>
          <w:lang w:val="en-US"/>
        </w:rPr>
        <w:t xml:space="preserve"> by differential decisions based on rational cost-benefits calculations.</w:t>
      </w:r>
      <w:r w:rsidRPr="00955293">
        <w:rPr>
          <w:lang w:val="en-GB"/>
        </w:rPr>
        <w:t xml:space="preserve"> According to the relative risks aversion model</w:t>
      </w:r>
      <w:r w:rsidR="00115800">
        <w:rPr>
          <w:lang w:val="en-GB"/>
        </w:rPr>
        <w:t xml:space="preserve"> </w:t>
      </w:r>
      <w:r w:rsidR="00115800">
        <w:rPr>
          <w:lang w:val="en-GB"/>
        </w:rPr>
        <w:fldChar w:fldCharType="begin"/>
      </w:r>
      <w:r w:rsidR="00833DCA">
        <w:rPr>
          <w:lang w:val="en-GB"/>
        </w:rPr>
        <w:instrText xml:space="preserve"> ADDIN EN.CITE &lt;EndNote&gt;&lt;Cite&gt;&lt;Author&gt;Breen&lt;/Author&gt;&lt;Year&gt;1997&lt;/Year&gt;&lt;RecNum&gt;1164&lt;/RecNum&gt;&lt;DisplayText&gt;(Breen &amp;amp; Goldthorpe, 1997)&lt;/DisplayText&gt;&lt;record&gt;&lt;rec-number&gt;1164&lt;/rec-number&gt;&lt;foreign-keys&gt;&lt;key app="EN" db-id="wzre9as2u2ffe2e0tf2vtwr1wsd02s5x5zr0" timestamp="1504002021"&gt;1164&lt;/key&gt;&lt;/foreign-keys&gt;&lt;ref-type name="Journal Article"&gt;17&lt;/ref-type&gt;&lt;contributors&gt;&lt;authors&gt;&lt;author&gt;Breen, Richard&lt;/author&gt;&lt;author&gt;Goldthorpe, John H&lt;/author&gt;&lt;/authors&gt;&lt;/contributors&gt;&lt;titles&gt;&lt;title&gt;Explaining educational differentials towards a formal rational action theory&lt;/title&gt;&lt;secondary-title&gt;Rationality and Society&lt;/secondary-title&gt;&lt;/titles&gt;&lt;periodical&gt;&lt;full-title&gt;Rationality and society&lt;/full-title&gt;&lt;/periodical&gt;&lt;pages&gt;275-305&lt;/pages&gt;&lt;volume&gt;9&lt;/volume&gt;&lt;number&gt;3&lt;/number&gt;&lt;dates&gt;&lt;year&gt;1997&lt;/year&gt;&lt;/dates&gt;&lt;isbn&gt;1043-4631&lt;/isbn&gt;&lt;urls&gt;&lt;/urls&gt;&lt;/record&gt;&lt;/Cite&gt;&lt;/EndNote&gt;</w:instrText>
      </w:r>
      <w:r w:rsidR="00115800">
        <w:rPr>
          <w:lang w:val="en-GB"/>
        </w:rPr>
        <w:fldChar w:fldCharType="separate"/>
      </w:r>
      <w:r w:rsidR="00833DCA">
        <w:rPr>
          <w:noProof/>
          <w:lang w:val="en-GB"/>
        </w:rPr>
        <w:t>(Breen &amp; Goldthorpe, 1997)</w:t>
      </w:r>
      <w:r w:rsidR="00115800">
        <w:rPr>
          <w:lang w:val="en-GB"/>
        </w:rPr>
        <w:fldChar w:fldCharType="end"/>
      </w:r>
      <w:r w:rsidRPr="00955293">
        <w:rPr>
          <w:lang w:val="en-GB"/>
        </w:rPr>
        <w:t xml:space="preserve">, the main aim is to obtain as much education as is necessary to avoid downward mobility (compared to the social position of the parents). More cultural approaches indicate that different educational decisions by social class could also be due to subcultural norms concerning the value of education, caused for example by class-specific socialisation or by a desire for conformity </w:t>
      </w:r>
      <w:r w:rsidR="0081750E">
        <w:rPr>
          <w:lang w:val="en-GB"/>
        </w:rPr>
        <w:fldChar w:fldCharType="begin"/>
      </w:r>
      <w:r w:rsidR="00833DCA">
        <w:rPr>
          <w:lang w:val="en-GB"/>
        </w:rPr>
        <w:instrText xml:space="preserve"> ADDIN EN.CITE &lt;EndNote&gt;&lt;Cite&gt;&lt;Author&gt;Paulus&lt;/Author&gt;&lt;Year&gt;2007&lt;/Year&gt;&lt;RecNum&gt;1663&lt;/RecNum&gt;&lt;DisplayText&gt;(Paulus &amp;amp; Blossfeld, 2007)&lt;/DisplayText&gt;&lt;record&gt;&lt;rec-number&gt;1663&lt;/rec-number&gt;&lt;foreign-keys&gt;&lt;key app="EN" db-id="wzre9as2u2ffe2e0tf2vtwr1wsd02s5x5zr0" timestamp="1544563947"&gt;1663&lt;/key&gt;&lt;/foreign-keys&gt;&lt;ref-type name="Journal Article"&gt;17&lt;/ref-type&gt;&lt;contributors&gt;&lt;authors&gt;&lt;author&gt;Paulus, Wiebke&lt;/author&gt;&lt;author&gt;Blossfeld, Hans-Peter&lt;/author&gt;&lt;/authors&gt;&lt;/contributors&gt;&lt;titles&gt;&lt;title&gt;Schichtspezifische Präferenzen oder sozioökonomisches Entscheidungskalkül? Zur Rolle elterlicher Bildungsaspirationen im Entscheidungsprozess beim Übergang von der Grundschule in die Sekundarstufe&lt;/title&gt;&lt;secondary-title&gt;Zeitschrift für Pädagogik&lt;/secondary-title&gt;&lt;/titles&gt;&lt;periodical&gt;&lt;full-title&gt;Zeitschrift für Pädagogik&lt;/full-title&gt;&lt;/periodical&gt;&lt;pages&gt;491-508&lt;/pages&gt;&lt;volume&gt;53&lt;/volume&gt;&lt;number&gt;4&lt;/number&gt;&lt;dates&gt;&lt;year&gt;2007&lt;/year&gt;&lt;/dates&gt;&lt;urls&gt;&lt;/urls&gt;&lt;/record&gt;&lt;/Cite&gt;&lt;/EndNote&gt;</w:instrText>
      </w:r>
      <w:r w:rsidR="0081750E">
        <w:rPr>
          <w:lang w:val="en-GB"/>
        </w:rPr>
        <w:fldChar w:fldCharType="separate"/>
      </w:r>
      <w:r w:rsidR="00833DCA">
        <w:rPr>
          <w:noProof/>
          <w:lang w:val="en-GB"/>
        </w:rPr>
        <w:t>(Paulus &amp; Blossfeld, 2007)</w:t>
      </w:r>
      <w:r w:rsidR="0081750E">
        <w:rPr>
          <w:lang w:val="en-GB"/>
        </w:rPr>
        <w:fldChar w:fldCharType="end"/>
      </w:r>
      <w:r w:rsidRPr="00955293">
        <w:rPr>
          <w:lang w:val="en-GB"/>
        </w:rPr>
        <w:t>.</w:t>
      </w:r>
    </w:p>
    <w:p w14:paraId="69A7FA00" w14:textId="2B6A3F8C" w:rsidR="004E1399" w:rsidRPr="00955293" w:rsidRDefault="004E1399" w:rsidP="006A5BD7">
      <w:pPr>
        <w:spacing w:after="240" w:line="240" w:lineRule="auto"/>
        <w:jc w:val="both"/>
        <w:rPr>
          <w:lang w:val="en-GB"/>
        </w:rPr>
      </w:pPr>
      <w:r w:rsidRPr="00955293">
        <w:rPr>
          <w:lang w:val="en-GB"/>
        </w:rPr>
        <w:t xml:space="preserve">A few studies have taken an intersectional approach to analyse effects of different </w:t>
      </w:r>
      <w:proofErr w:type="spellStart"/>
      <w:r w:rsidRPr="00955293">
        <w:rPr>
          <w:lang w:val="en-GB"/>
        </w:rPr>
        <w:t>ascriptive</w:t>
      </w:r>
      <w:proofErr w:type="spellEnd"/>
      <w:r w:rsidRPr="00955293">
        <w:rPr>
          <w:lang w:val="en-GB"/>
        </w:rPr>
        <w:t xml:space="preserve"> characteristics on school performance (primary effects). They mainly find that especially boys with a low socioeconomic family background perform worse at school</w:t>
      </w:r>
      <w:r w:rsidR="00CB4237">
        <w:rPr>
          <w:lang w:val="en-GB"/>
        </w:rPr>
        <w:t xml:space="preserve"> </w:t>
      </w:r>
      <w:r w:rsidR="00CB4237">
        <w:rPr>
          <w:lang w:val="en-GB"/>
        </w:rPr>
        <w:fldChar w:fldCharType="begin"/>
      </w:r>
      <w:r w:rsidR="00833DCA">
        <w:rPr>
          <w:lang w:val="en-GB"/>
        </w:rPr>
        <w:instrText xml:space="preserve"> ADDIN EN.CITE &lt;EndNote&gt;&lt;Cite&gt;&lt;Author&gt;Entwisle&lt;/Author&gt;&lt;Year&gt;2007&lt;/Year&gt;&lt;RecNum&gt;1673&lt;/RecNum&gt;&lt;DisplayText&gt;(Entwisle, Alexander, &amp;amp; Olson, 2007; Glaesser &amp;amp; Cooper, 2012)&lt;/DisplayText&gt;&lt;record&gt;&lt;rec-number&gt;1673&lt;/rec-number&gt;&lt;foreign-keys&gt;&lt;key app="EN" db-id="wzre9as2u2ffe2e0tf2vtwr1wsd02s5x5zr0" timestamp="1546192810"&gt;1673&lt;/key&gt;&lt;/foreign-keys&gt;&lt;ref-type name="Journal Article"&gt;17&lt;/ref-type&gt;&lt;contributors&gt;&lt;authors&gt;&lt;author&gt;Entwisle, Doris R.&lt;/author&gt;&lt;author&gt;Alexander, Karl L.&lt;/author&gt;&lt;author&gt;Olson, Linda S.&lt;/author&gt;&lt;/authors&gt;&lt;/contributors&gt;&lt;titles&gt;&lt;title&gt;Early schooling: the handicap of being poor and male&lt;/title&gt;&lt;secondary-title&gt;Sociology of Education&lt;/secondary-title&gt;&lt;/titles&gt;&lt;periodical&gt;&lt;full-title&gt;Sociology of Education&lt;/full-title&gt;&lt;/periodical&gt;&lt;pages&gt;114-138&lt;/pages&gt;&lt;volume&gt;80&lt;/volume&gt;&lt;number&gt;2&lt;/number&gt;&lt;dates&gt;&lt;year&gt;2007&lt;/year&gt;&lt;/dates&gt;&lt;isbn&gt;0038-0407&lt;/isbn&gt;&lt;urls&gt;&lt;/urls&gt;&lt;/record&gt;&lt;/Cite&gt;&lt;Cite&gt;&lt;Author&gt;Glaesser&lt;/Author&gt;&lt;Year&gt;2012&lt;/Year&gt;&lt;RecNum&gt;1674&lt;/RecNum&gt;&lt;record&gt;&lt;rec-number&gt;1674&lt;/rec-number&gt;&lt;foreign-keys&gt;&lt;key app="EN" db-id="wzre9as2u2ffe2e0tf2vtwr1wsd02s5x5zr0" timestamp="1546193158"&gt;1674&lt;/key&gt;&lt;/foreign-keys&gt;&lt;ref-type name="Journal Article"&gt;17&lt;/ref-type&gt;&lt;contributors&gt;&lt;authors&gt;&lt;author&gt;Glaesser, Judith&lt;/author&gt;&lt;author&gt;Cooper, Barry&lt;/author&gt;&lt;/authors&gt;&lt;/contributors&gt;&lt;titles&gt;&lt;title&gt;Gender, parental education, and ability: their interacting roles in predicting GCSE success&lt;/title&gt;&lt;secondary-title&gt;Cambridge Journal of Education&lt;/secondary-title&gt;&lt;/titles&gt;&lt;periodical&gt;&lt;full-title&gt;Cambridge Journal of Education&lt;/full-title&gt;&lt;/periodical&gt;&lt;pages&gt;463-480&lt;/pages&gt;&lt;volume&gt;42&lt;/volume&gt;&lt;number&gt;4&lt;/number&gt;&lt;dates&gt;&lt;year&gt;2012&lt;/year&gt;&lt;/dates&gt;&lt;isbn&gt;0305-764X&lt;/isbn&gt;&lt;urls&gt;&lt;/urls&gt;&lt;/record&gt;&lt;/Cite&gt;&lt;/EndNote&gt;</w:instrText>
      </w:r>
      <w:r w:rsidR="00CB4237">
        <w:rPr>
          <w:lang w:val="en-GB"/>
        </w:rPr>
        <w:fldChar w:fldCharType="separate"/>
      </w:r>
      <w:r w:rsidR="00833DCA">
        <w:rPr>
          <w:noProof/>
          <w:lang w:val="en-GB"/>
        </w:rPr>
        <w:t>(Entwisle, Alexander, &amp; Olson, 2007; Glaesser &amp; Cooper, 2012)</w:t>
      </w:r>
      <w:r w:rsidR="00CB4237">
        <w:rPr>
          <w:lang w:val="en-GB"/>
        </w:rPr>
        <w:fldChar w:fldCharType="end"/>
      </w:r>
      <w:r w:rsidRPr="00955293">
        <w:rPr>
          <w:lang w:val="en-GB"/>
        </w:rPr>
        <w:t>.</w:t>
      </w:r>
      <w:r w:rsidR="00CB4237">
        <w:rPr>
          <w:lang w:val="en-GB"/>
        </w:rPr>
        <w:t xml:space="preserve"> </w:t>
      </w:r>
      <w:r w:rsidR="00CB4237">
        <w:rPr>
          <w:lang w:val="en-GB"/>
        </w:rPr>
        <w:fldChar w:fldCharType="begin"/>
      </w:r>
      <w:r w:rsidR="00CB4237">
        <w:rPr>
          <w:lang w:val="en-GB"/>
        </w:rPr>
        <w:instrText xml:space="preserve"> ADDIN EN.CITE &lt;EndNote&gt;&lt;Cite AuthorYear="1"&gt;&lt;Author&gt;Strand&lt;/Author&gt;&lt;Year&gt;2014&lt;/Year&gt;&lt;RecNum&gt;1564&lt;/RecNum&gt;&lt;DisplayText&gt;Strand (2014)&lt;/DisplayText&gt;&lt;record&gt;&lt;rec-number&gt;1564&lt;/rec-number&gt;&lt;foreign-keys&gt;&lt;key app="EN" db-id="wzre9as2u2ffe2e0tf2vtwr1wsd02s5x5zr0" timestamp="1506626528"&gt;1564&lt;/key&gt;&lt;/foreign-keys&gt;&lt;ref-type name="Journal Article"&gt;17&lt;/ref-type&gt;&lt;contributors&gt;&lt;authors&gt;&lt;author&gt;Strand, Steve&lt;/author&gt;&lt;/authors&gt;&lt;/contributors&gt;&lt;titles&gt;&lt;title&gt;Ethnicity, gender, social class and achievement gaps at age 16: Intersectionality and ‘Getting it’for the white working class&lt;/title&gt;&lt;secondary-title&gt;Research Papers in Education&lt;/secondary-title&gt;&lt;/titles&gt;&lt;periodical&gt;&lt;full-title&gt;Research Papers in Education&lt;/full-title&gt;&lt;/periodical&gt;&lt;pages&gt;131-171&lt;/pages&gt;&lt;volume&gt;29&lt;/volume&gt;&lt;number&gt;2&lt;/number&gt;&lt;dates&gt;&lt;year&gt;2014&lt;/year&gt;&lt;/dates&gt;&lt;isbn&gt;0267-1522&lt;/isbn&gt;&lt;urls&gt;&lt;/urls&gt;&lt;/record&gt;&lt;/Cite&gt;&lt;/EndNote&gt;</w:instrText>
      </w:r>
      <w:r w:rsidR="00CB4237">
        <w:rPr>
          <w:lang w:val="en-GB"/>
        </w:rPr>
        <w:fldChar w:fldCharType="separate"/>
      </w:r>
      <w:r w:rsidR="00CB4237">
        <w:rPr>
          <w:noProof/>
          <w:lang w:val="en-GB"/>
        </w:rPr>
        <w:t>Strand (2014)</w:t>
      </w:r>
      <w:r w:rsidR="00CB4237">
        <w:rPr>
          <w:lang w:val="en-GB"/>
        </w:rPr>
        <w:fldChar w:fldCharType="end"/>
      </w:r>
      <w:r w:rsidRPr="00955293">
        <w:rPr>
          <w:lang w:val="en-GB"/>
        </w:rPr>
        <w:t xml:space="preserve"> does not find any interactions between socioeconomic status and gender. </w:t>
      </w:r>
      <w:r w:rsidR="008E73FA">
        <w:rPr>
          <w:lang w:val="en-GB"/>
        </w:rPr>
        <w:fldChar w:fldCharType="begin"/>
      </w:r>
      <w:r w:rsidR="008E73FA">
        <w:rPr>
          <w:lang w:val="en-GB"/>
        </w:rPr>
        <w:instrText xml:space="preserve"> ADDIN EN.CITE &lt;EndNote&gt;&lt;Cite AuthorYear="1"&gt;&lt;Author&gt;Gottburgsen&lt;/Author&gt;&lt;Year&gt;2012&lt;/Year&gt;&lt;RecNum&gt;1563&lt;/RecNum&gt;&lt;DisplayText&gt;Gottburgsen and Gross (2012)&lt;/DisplayText&gt;&lt;record&gt;&lt;rec-number&gt;1563&lt;/rec-number&gt;&lt;foreign-keys&gt;&lt;key app="EN" db-id="wzre9as2u2ffe2e0tf2vtwr1wsd02s5x5zr0" timestamp="1506626289"&gt;1563&lt;/key&gt;&lt;/foreign-keys&gt;&lt;ref-type name="Book Section"&gt;5&lt;/ref-type&gt;&lt;contributors&gt;&lt;authors&gt;&lt;author&gt;Gottburgsen, Anja&lt;/author&gt;&lt;author&gt;Gross, Christiane&lt;/author&gt;&lt;/authors&gt;&lt;secondary-authors&gt;&lt;author&gt;Becker, Rolf&lt;/author&gt;&lt;author&gt;Solga, Heike&lt;/author&gt;&lt;/secondary-authors&gt;&lt;/contributors&gt;&lt;titles&gt;&lt;title&gt;Welchen Beitrag leistet „Intersektionalität“ zur Klärung von Kompetenzunterschieden bei Jugendlichen?&lt;/title&gt;&lt;secondary-title&gt;Soziologische Bildungsforschung&lt;/secondary-title&gt;&lt;tertiary-title&gt;Kölner Zeitschrift für Soziologie und Sozialpsychologie. Sonderheft&lt;/tertiary-title&gt;&lt;/titles&gt;&lt;pages&gt;503&lt;/pages&gt;&lt;number&gt;52&lt;/number&gt;&lt;keywords&gt;&lt;keyword&gt;Bildungsforschung&lt;/keyword&gt;&lt;keyword&gt;Pädagogische Soziologie&lt;/keyword&gt;&lt;keyword&gt;Aufsatzsammlung&lt;/keyword&gt;&lt;/keywords&gt;&lt;dates&gt;&lt;year&gt;2012&lt;/year&gt;&lt;/dates&gt;&lt;isbn&gt;9783658001193&amp;#xD;3658001194&lt;/isbn&gt;&lt;call-num&gt;A248 IFS_H.5 409&amp;#xD;B500 VRF_MN_1000_K77 1-52+2&amp;#xD;B500 VRF_MN_1000_K77 1-52&amp;#xD;A100 UBH Oek Zs 1201a : 52&amp;#xD;B500 VRF_MN_1000_K77 1-52+3&amp;#xD;B571 ZUW 105.00/ 182&amp;#xD;Basel UB Hauptbibliothek UBH Oek Zs 1201a : 52&amp;#xD;Basel Seminar für Soziologie IFS_H.5 409&amp;#xD;Bern UB vonRoll VRF_MN_1000_K77 1-52&amp;#xD;Bern UB vonRoll VRF_MN_1000_K77 1-52+2&amp;#xD;Bern UB vonRoll VRF_MN_1000_K77 1-52+3&amp;#xD;Bern UB Weiterbildung (ZUW) ZUW 105.00/ 182&lt;/call-num&gt;&lt;urls&gt;&lt;/urls&gt;&lt;/record&gt;&lt;/Cite&gt;&lt;/EndNote&gt;</w:instrText>
      </w:r>
      <w:r w:rsidR="008E73FA">
        <w:rPr>
          <w:lang w:val="en-GB"/>
        </w:rPr>
        <w:fldChar w:fldCharType="separate"/>
      </w:r>
      <w:r w:rsidR="008E73FA">
        <w:rPr>
          <w:noProof/>
          <w:lang w:val="en-GB"/>
        </w:rPr>
        <w:t>Gottburgsen and Gross (2012)</w:t>
      </w:r>
      <w:r w:rsidR="008E73FA">
        <w:rPr>
          <w:lang w:val="en-GB"/>
        </w:rPr>
        <w:fldChar w:fldCharType="end"/>
      </w:r>
      <w:r w:rsidR="008E73FA">
        <w:rPr>
          <w:lang w:val="en-GB"/>
        </w:rPr>
        <w:t xml:space="preserve"> </w:t>
      </w:r>
      <w:r w:rsidRPr="00955293">
        <w:rPr>
          <w:lang w:val="en-GB"/>
        </w:rPr>
        <w:t xml:space="preserve">additionally find heterogeneous effects, depending on whether reading or mathematics skills are concerned </w:t>
      </w:r>
      <w:r w:rsidR="00DC0363">
        <w:rPr>
          <w:lang w:val="en-GB"/>
        </w:rPr>
        <w:fldChar w:fldCharType="begin"/>
      </w:r>
      <w:r w:rsidR="00833DCA">
        <w:rPr>
          <w:lang w:val="en-GB"/>
        </w:rPr>
        <w:instrText xml:space="preserve"> ADDIN EN.CITE &lt;EndNote&gt;&lt;Cite&gt;&lt;Author&gt;Becker&lt;/Author&gt;&lt;Year&gt;2011&lt;/Year&gt;&lt;RecNum&gt;1106&lt;/RecNum&gt;&lt;Prefix&gt;see also &lt;/Prefix&gt;&lt;DisplayText&gt;(see also Becker &amp;amp; Müller, 2011)&lt;/DisplayText&gt;&lt;record&gt;&lt;rec-number&gt;1106&lt;/rec-number&gt;&lt;foreign-keys&gt;&lt;key app="EN" db-id="wzre9as2u2ffe2e0tf2vtwr1wsd02s5x5zr0" timestamp="1504002014"&gt;1106&lt;/key&gt;&lt;/foreign-keys&gt;&lt;ref-type name="Book Section"&gt;5&lt;/ref-type&gt;&lt;contributors&gt;&lt;authors&gt;&lt;author&gt;Rolf Becker&lt;/author&gt;&lt;author&gt;Müller, Walter&lt;/author&gt;&lt;/authors&gt;&lt;secondary-authors&gt;&lt;author&gt;Hadjar, Andreas&lt;/author&gt;&lt;/secondary-authors&gt;&lt;/contributors&gt;&lt;titles&gt;&lt;title&gt;Bildungsungleichheiten nach Geschlecht und Herkunft im Wandel&lt;/title&gt;&lt;secondary-title&gt;Geschlechtsspezifische Bildungsungleichheiten&lt;/secondary-title&gt;&lt;/titles&gt;&lt;pages&gt;253&lt;/pages&gt;&lt;keywords&gt;&lt;keyword&gt;Bildung&lt;/keyword&gt;&lt;keyword&gt;Ungleichheit&lt;/keyword&gt;&lt;keyword&gt;Geschlechtsunterschied&lt;/keyword&gt;&lt;keyword&gt;Bildung Geschlecht&lt;/keyword&gt;&lt;keyword&gt;Geschlecht Bildung&lt;/keyword&gt;&lt;keyword&gt;Aufsatzsammlung&lt;/keyword&gt;&lt;keyword&gt;Feminisierung der Schule&lt;/keyword&gt;&lt;keyword&gt;Bildungssystem&lt;/keyword&gt;&lt;keyword&gt;Benachteiligung / Buben&lt;/keyword&gt;&lt;/keywords&gt;&lt;dates&gt;&lt;year&gt;2011&lt;/year&gt;&lt;/dates&gt;&lt;pub-location&gt;Wiesbaden&lt;/pub-location&gt;&lt;publisher&gt;VS Verlag für Sozialwissenschaften&lt;/publisher&gt;&lt;isbn&gt;9783531172880&lt;/isbn&gt;&lt;call-num&gt;B400 ZB RFA 643&amp;#xD;B500 VRF_DU_6000 148&amp;#xD;B500 VRM IVP 384.8. 156&amp;#xD;B500 VRF_DU_6000 148+2&amp;#xD;A360 FfG 2.4 / 6&amp;#xD;A354 ZGS_250. 84&amp;#xD;A248 IFS_C.4 204&amp;#xD;B500 VRF_DU_6000 148+3&amp;#xD;B455 IZFG 220 94&amp;#xD;B500 VRF_DU_6000 148+4&lt;/call-num&gt;&lt;urls&gt;&lt;/urls&gt;&lt;/record&gt;&lt;/Cite&gt;&lt;/EndNote&gt;</w:instrText>
      </w:r>
      <w:r w:rsidR="00DC0363">
        <w:rPr>
          <w:lang w:val="en-GB"/>
        </w:rPr>
        <w:fldChar w:fldCharType="separate"/>
      </w:r>
      <w:r w:rsidR="00833DCA">
        <w:rPr>
          <w:noProof/>
          <w:lang w:val="en-GB"/>
        </w:rPr>
        <w:t>(see also Becker &amp; Müller, 2011)</w:t>
      </w:r>
      <w:r w:rsidR="00DC0363">
        <w:rPr>
          <w:lang w:val="en-GB"/>
        </w:rPr>
        <w:fldChar w:fldCharType="end"/>
      </w:r>
      <w:r w:rsidRPr="00955293">
        <w:rPr>
          <w:lang w:val="en-GB"/>
        </w:rPr>
        <w:t xml:space="preserve">. Intersectional approaches assessing secondary effects are less common. </w:t>
      </w:r>
      <w:r w:rsidR="00DC0363">
        <w:rPr>
          <w:lang w:val="en-GB"/>
        </w:rPr>
        <w:fldChar w:fldCharType="begin"/>
      </w:r>
      <w:r w:rsidR="00833DCA">
        <w:rPr>
          <w:lang w:val="en-GB"/>
        </w:rPr>
        <w:instrText xml:space="preserve"> ADDIN EN.CITE &lt;EndNote&gt;&lt;Cite AuthorYear="1"&gt;&lt;Author&gt;Breen&lt;/Author&gt;&lt;Year&gt;2009&lt;/Year&gt;&lt;RecNum&gt;1675&lt;/RecNum&gt;&lt;DisplayText&gt;Breen, Luijkx, Müller, and Pollak (2009)&lt;/DisplayText&gt;&lt;record&gt;&lt;rec-number&gt;1675&lt;/rec-number&gt;&lt;foreign-keys&gt;&lt;key app="EN" db-id="wzre9as2u2ffe2e0tf2vtwr1wsd02s5x5zr0" timestamp="1546195782"&gt;1675&lt;/key&gt;&lt;/foreign-keys&gt;&lt;ref-type name="Journal Article"&gt;17&lt;/ref-type&gt;&lt;contributors&gt;&lt;authors&gt;&lt;author&gt;Breen, Richard&lt;/author&gt;&lt;author&gt;Luijkx, Ruud&lt;/author&gt;&lt;author&gt;Müller, Walter&lt;/author&gt;&lt;author&gt;Pollak, Reinhard&lt;/author&gt;&lt;/authors&gt;&lt;/contributors&gt;&lt;titles&gt;&lt;title&gt;Long-term trends in educational inequality in Europe: Class inequalities and gender differences&lt;/title&gt;&lt;secondary-title&gt;European Sociological Review&lt;/secondary-title&gt;&lt;/titles&gt;&lt;periodical&gt;&lt;full-title&gt;European Sociological Review&lt;/full-title&gt;&lt;/periodical&gt;&lt;pages&gt;31-48&lt;/pages&gt;&lt;volume&gt;26&lt;/volume&gt;&lt;number&gt;1&lt;/number&gt;&lt;dates&gt;&lt;year&gt;2009&lt;/year&gt;&lt;/dates&gt;&lt;isbn&gt;1468-2672&lt;/isbn&gt;&lt;urls&gt;&lt;/urls&gt;&lt;/record&gt;&lt;/Cite&gt;&lt;/EndNote&gt;</w:instrText>
      </w:r>
      <w:r w:rsidR="00DC0363">
        <w:rPr>
          <w:lang w:val="en-GB"/>
        </w:rPr>
        <w:fldChar w:fldCharType="separate"/>
      </w:r>
      <w:r w:rsidR="00833DCA">
        <w:rPr>
          <w:noProof/>
          <w:lang w:val="en-GB"/>
        </w:rPr>
        <w:t>Breen, Luijkx, Müller, and Pollak (2009)</w:t>
      </w:r>
      <w:r w:rsidR="00DC0363">
        <w:rPr>
          <w:lang w:val="en-GB"/>
        </w:rPr>
        <w:fldChar w:fldCharType="end"/>
      </w:r>
      <w:r w:rsidRPr="00955293">
        <w:rPr>
          <w:lang w:val="en-GB"/>
        </w:rPr>
        <w:t>, as well as</w:t>
      </w:r>
      <w:r w:rsidR="00DC0363">
        <w:rPr>
          <w:lang w:val="en-GB"/>
        </w:rPr>
        <w:t xml:space="preserve"> </w:t>
      </w:r>
      <w:r w:rsidR="00DC0363">
        <w:rPr>
          <w:lang w:val="en-GB"/>
        </w:rPr>
        <w:fldChar w:fldCharType="begin"/>
      </w:r>
      <w:r w:rsidR="00DC0363">
        <w:rPr>
          <w:lang w:val="en-GB"/>
        </w:rPr>
        <w:instrText xml:space="preserve"> ADDIN EN.CITE &lt;EndNote&gt;&lt;Cite AuthorYear="1"&gt;&lt;Author&gt;Becker&lt;/Author&gt;&lt;Year&gt;2011&lt;/Year&gt;&lt;RecNum&gt;1106&lt;/RecNum&gt;&lt;DisplayText&gt;Becker and Müller (2011)&lt;/DisplayText&gt;&lt;record&gt;&lt;rec-number&gt;1106&lt;/rec-number&gt;&lt;foreign-keys&gt;&lt;key app="EN" db-id="wzre9as2u2ffe2e0tf2vtwr1wsd02s5x5zr0" timestamp="1504002014"&gt;1106&lt;/key&gt;&lt;/foreign-keys&gt;&lt;ref-type name="Book Section"&gt;5&lt;/ref-type&gt;&lt;contributors&gt;&lt;authors&gt;&lt;author&gt;Rolf Becker&lt;/author&gt;&lt;author&gt;Müller, Walter&lt;/author&gt;&lt;/authors&gt;&lt;secondary-authors&gt;&lt;author&gt;Hadjar, Andreas&lt;/author&gt;&lt;/secondary-authors&gt;&lt;/contributors&gt;&lt;titles&gt;&lt;title&gt;Bildungsungleichheiten nach Geschlecht und Herkunft im Wandel&lt;/title&gt;&lt;secondary-title&gt;Geschlechtsspezifische Bildungsungleichheiten&lt;/secondary-title&gt;&lt;/titles&gt;&lt;pages&gt;253&lt;/pages&gt;&lt;keywords&gt;&lt;keyword&gt;Bildung&lt;/keyword&gt;&lt;keyword&gt;Ungleichheit&lt;/keyword&gt;&lt;keyword&gt;Geschlechtsunterschied&lt;/keyword&gt;&lt;keyword&gt;Bildung Geschlecht&lt;/keyword&gt;&lt;keyword&gt;Geschlecht Bildung&lt;/keyword&gt;&lt;keyword&gt;Aufsatzsammlung&lt;/keyword&gt;&lt;keyword&gt;Feminisierung der Schule&lt;/keyword&gt;&lt;keyword&gt;Bildungssystem&lt;/keyword&gt;&lt;keyword&gt;Benachteiligung / Buben&lt;/keyword&gt;&lt;/keywords&gt;&lt;dates&gt;&lt;year&gt;2011&lt;/year&gt;&lt;/dates&gt;&lt;pub-location&gt;Wiesbaden&lt;/pub-location&gt;&lt;publisher&gt;VS Verlag für Sozialwissenschaften&lt;/publisher&gt;&lt;isbn&gt;9783531172880&lt;/isbn&gt;&lt;call-num&gt;B400 ZB RFA 643&amp;#xD;B500 VRF_DU_6000 148&amp;#xD;B500 VRM IVP 384.8. 156&amp;#xD;B500 VRF_DU_6000 148+2&amp;#xD;A360 FfG 2.4 / 6&amp;#xD;A354 ZGS_250. 84&amp;#xD;A248 IFS_C.4 204&amp;#xD;B500 VRF_DU_6000 148+3&amp;#xD;B455 IZFG 220 94&amp;#xD;B500 VRF_DU_6000 148+4&lt;/call-num&gt;&lt;urls&gt;&lt;/urls&gt;&lt;/record&gt;&lt;/Cite&gt;&lt;/EndNote&gt;</w:instrText>
      </w:r>
      <w:r w:rsidR="00DC0363">
        <w:rPr>
          <w:lang w:val="en-GB"/>
        </w:rPr>
        <w:fldChar w:fldCharType="separate"/>
      </w:r>
      <w:r w:rsidR="00DC0363">
        <w:rPr>
          <w:noProof/>
          <w:lang w:val="en-GB"/>
        </w:rPr>
        <w:t>Becker and Müller (2011)</w:t>
      </w:r>
      <w:r w:rsidR="00DC0363">
        <w:rPr>
          <w:lang w:val="en-GB"/>
        </w:rPr>
        <w:fldChar w:fldCharType="end"/>
      </w:r>
      <w:r w:rsidRPr="00955293">
        <w:rPr>
          <w:lang w:val="en-GB"/>
        </w:rPr>
        <w:t xml:space="preserve"> take a historical approach and try to assess how educational expansion and increasing gender equality in education interact. They show that gender and class differences in educational inequality have declined. While </w:t>
      </w:r>
      <w:r w:rsidR="00DC0363">
        <w:rPr>
          <w:lang w:val="en-GB"/>
        </w:rPr>
        <w:fldChar w:fldCharType="begin"/>
      </w:r>
      <w:r w:rsidR="00DC0363">
        <w:rPr>
          <w:lang w:val="en-GB"/>
        </w:rPr>
        <w:instrText xml:space="preserve"> ADDIN EN.CITE &lt;EndNote&gt;&lt;Cite AuthorYear="1"&gt;&lt;Author&gt;Becker&lt;/Author&gt;&lt;Year&gt;2011&lt;/Year&gt;&lt;RecNum&gt;1106&lt;/RecNum&gt;&lt;DisplayText&gt;Becker and Müller (2011)&lt;/DisplayText&gt;&lt;record&gt;&lt;rec-number&gt;1106&lt;/rec-number&gt;&lt;foreign-keys&gt;&lt;key app="EN" db-id="wzre9as2u2ffe2e0tf2vtwr1wsd02s5x5zr0" timestamp="1504002014"&gt;1106&lt;/key&gt;&lt;/foreign-keys&gt;&lt;ref-type name="Book Section"&gt;5&lt;/ref-type&gt;&lt;contributors&gt;&lt;authors&gt;&lt;author&gt;Rolf Becker&lt;/author&gt;&lt;author&gt;Müller, Walter&lt;/author&gt;&lt;/authors&gt;&lt;secondary-authors&gt;&lt;author&gt;Hadjar, Andreas&lt;/author&gt;&lt;/secondary-authors&gt;&lt;/contributors&gt;&lt;titles&gt;&lt;title&gt;Bildungsungleichheiten nach Geschlecht und Herkunft im Wandel&lt;/title&gt;&lt;secondary-title&gt;Geschlechtsspezifische Bildungsungleichheiten&lt;/secondary-title&gt;&lt;/titles&gt;&lt;pages&gt;253&lt;/pages&gt;&lt;keywords&gt;&lt;keyword&gt;Bildung&lt;/keyword&gt;&lt;keyword&gt;Ungleichheit&lt;/keyword&gt;&lt;keyword&gt;Geschlechtsunterschied&lt;/keyword&gt;&lt;keyword&gt;Bildung Geschlecht&lt;/keyword&gt;&lt;keyword&gt;Geschlecht Bildung&lt;/keyword&gt;&lt;keyword&gt;Aufsatzsammlung&lt;/keyword&gt;&lt;keyword&gt;Feminisierung der Schule&lt;/keyword&gt;&lt;keyword&gt;Bildungssystem&lt;/keyword&gt;&lt;keyword&gt;Benachteiligung / Buben&lt;/keyword&gt;&lt;/keywords&gt;&lt;dates&gt;&lt;year&gt;2011&lt;/year&gt;&lt;/dates&gt;&lt;pub-location&gt;Wiesbaden&lt;/pub-location&gt;&lt;publisher&gt;VS Verlag für Sozialwissenschaften&lt;/publisher&gt;&lt;isbn&gt;9783531172880&lt;/isbn&gt;&lt;call-num&gt;B400 ZB RFA 643&amp;#xD;B500 VRF_DU_6000 148&amp;#xD;B500 VRM IVP 384.8. 156&amp;#xD;B500 VRF_DU_6000 148+2&amp;#xD;A360 FfG 2.4 / 6&amp;#xD;A354 ZGS_250. 84&amp;#xD;A248 IFS_C.4 204&amp;#xD;B500 VRF_DU_6000 148+3&amp;#xD;B455 IZFG 220 94&amp;#xD;B500 VRF_DU_6000 148+4&lt;/call-num&gt;&lt;urls&gt;&lt;/urls&gt;&lt;/record&gt;&lt;/Cite&gt;&lt;/EndNote&gt;</w:instrText>
      </w:r>
      <w:r w:rsidR="00DC0363">
        <w:rPr>
          <w:lang w:val="en-GB"/>
        </w:rPr>
        <w:fldChar w:fldCharType="separate"/>
      </w:r>
      <w:r w:rsidR="00DC0363">
        <w:rPr>
          <w:noProof/>
          <w:lang w:val="en-GB"/>
        </w:rPr>
        <w:t>Becker and Müller (2011)</w:t>
      </w:r>
      <w:r w:rsidR="00DC0363">
        <w:rPr>
          <w:lang w:val="en-GB"/>
        </w:rPr>
        <w:fldChar w:fldCharType="end"/>
      </w:r>
      <w:r w:rsidR="00DC0363">
        <w:rPr>
          <w:lang w:val="en-GB"/>
        </w:rPr>
        <w:t xml:space="preserve"> </w:t>
      </w:r>
      <w:r w:rsidRPr="00955293">
        <w:rPr>
          <w:lang w:val="en-GB"/>
        </w:rPr>
        <w:t xml:space="preserve">find that gender differences in class inequalities have changed over time, according to </w:t>
      </w:r>
      <w:r w:rsidR="00DC0363">
        <w:rPr>
          <w:lang w:val="en-GB"/>
        </w:rPr>
        <w:fldChar w:fldCharType="begin"/>
      </w:r>
      <w:r w:rsidR="00833DCA">
        <w:rPr>
          <w:lang w:val="en-GB"/>
        </w:rPr>
        <w:instrText xml:space="preserve"> ADDIN EN.CITE &lt;EndNote&gt;&lt;Cite AuthorYear="1"&gt;&lt;Author&gt;Breen&lt;/Author&gt;&lt;Year&gt;2009&lt;/Year&gt;&lt;RecNum&gt;1675&lt;/RecNum&gt;&lt;DisplayText&gt;Breen et al. (2009)&lt;/DisplayText&gt;&lt;record&gt;&lt;rec-number&gt;1675&lt;/rec-number&gt;&lt;foreign-keys&gt;&lt;key app="EN" db-id="wzre9as2u2ffe2e0tf2vtwr1wsd02s5x5zr0" timestamp="1546195782"&gt;1675&lt;/key&gt;&lt;/foreign-keys&gt;&lt;ref-type name="Journal Article"&gt;17&lt;/ref-type&gt;&lt;contributors&gt;&lt;authors&gt;&lt;author&gt;Breen, Richard&lt;/author&gt;&lt;author&gt;Luijkx, Ruud&lt;/author&gt;&lt;author&gt;Müller, Walter&lt;/author&gt;&lt;author&gt;Pollak, Reinhard&lt;/author&gt;&lt;/authors&gt;&lt;/contributors&gt;&lt;titles&gt;&lt;title&gt;Long-term trends in educational inequality in Europe: Class inequalities and gender differences&lt;/title&gt;&lt;secondary-title&gt;European Sociological Review&lt;/secondary-title&gt;&lt;/titles&gt;&lt;periodical&gt;&lt;full-title&gt;European Sociological Review&lt;/full-title&gt;&lt;/periodical&gt;&lt;pages&gt;31-48&lt;/pages&gt;&lt;volume&gt;26&lt;/volume&gt;&lt;number&gt;1&lt;/number&gt;&lt;dates&gt;&lt;year&gt;2009&lt;/year&gt;&lt;/dates&gt;&lt;isbn&gt;1468-2672&lt;/isbn&gt;&lt;urls&gt;&lt;/urls&gt;&lt;/record&gt;&lt;/Cite&gt;&lt;/EndNote&gt;</w:instrText>
      </w:r>
      <w:r w:rsidR="00DC0363">
        <w:rPr>
          <w:lang w:val="en-GB"/>
        </w:rPr>
        <w:fldChar w:fldCharType="separate"/>
      </w:r>
      <w:r w:rsidR="00833DCA">
        <w:rPr>
          <w:noProof/>
          <w:lang w:val="en-GB"/>
        </w:rPr>
        <w:t>Breen et al. (2009)</w:t>
      </w:r>
      <w:r w:rsidR="00DC0363">
        <w:rPr>
          <w:lang w:val="en-GB"/>
        </w:rPr>
        <w:fldChar w:fldCharType="end"/>
      </w:r>
      <w:r w:rsidRPr="00955293">
        <w:rPr>
          <w:lang w:val="en-GB"/>
        </w:rPr>
        <w:t xml:space="preserve"> they have remained rather stable.</w:t>
      </w:r>
    </w:p>
    <w:p w14:paraId="6C2EC922" w14:textId="05633AE0" w:rsidR="004E1399" w:rsidRPr="00955293" w:rsidRDefault="004E1399" w:rsidP="006A5BD7">
      <w:pPr>
        <w:spacing w:after="240" w:line="240" w:lineRule="auto"/>
        <w:jc w:val="both"/>
        <w:rPr>
          <w:lang w:val="en-GB"/>
        </w:rPr>
      </w:pPr>
      <w:r w:rsidRPr="00955293">
        <w:rPr>
          <w:lang w:val="en-GB"/>
        </w:rPr>
        <w:t>Primary and secondary effects of social origin do not only influence the level of education one attains, but there is also a horizontal dimension to it. In other words, within a certain level of education, students from different class backgrounds do not necessarily study the same subjects</w:t>
      </w:r>
      <w:r w:rsidR="003E04F9">
        <w:rPr>
          <w:lang w:val="en-GB"/>
        </w:rPr>
        <w:t xml:space="preserve"> </w:t>
      </w:r>
      <w:r w:rsidR="003E04F9">
        <w:rPr>
          <w:lang w:val="en-GB"/>
        </w:rPr>
        <w:fldChar w:fldCharType="begin">
          <w:fldData xml:space="preserve">PEVuZE5vdGU+PENpdGU+PEF1dGhvcj5CZWNrZXI8L0F1dGhvcj48WWVhcj4yMDEwPC9ZZWFyPjxS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</w:fldData>
        </w:fldChar>
      </w:r>
      <w:r w:rsidR="00833DCA">
        <w:rPr>
          <w:lang w:val="en-GB"/>
        </w:rPr>
        <w:instrText xml:space="preserve"> ADDIN EN.CITE </w:instrText>
      </w:r>
      <w:r w:rsidR="00833DCA">
        <w:rPr>
          <w:lang w:val="en-GB"/>
        </w:rPr>
        <w:fldChar w:fldCharType="begin">
          <w:fldData xml:space="preserve">PEVuZE5vdGU+PENpdGU+PEF1dGhvcj5CZWNrZXI8L0F1dGhvcj48WWVhcj4yMDEwPC9ZZWFyPjxS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</w:fldData>
        </w:fldChar>
      </w:r>
      <w:r w:rsidR="00833DCA">
        <w:rPr>
          <w:lang w:val="en-GB"/>
        </w:rPr>
        <w:instrText xml:space="preserve"> ADDIN EN.CITE.DATA </w:instrText>
      </w:r>
      <w:r w:rsidR="00833DCA">
        <w:rPr>
          <w:lang w:val="en-GB"/>
        </w:rPr>
      </w:r>
      <w:r w:rsidR="00833DCA">
        <w:rPr>
          <w:lang w:val="en-GB"/>
        </w:rPr>
        <w:fldChar w:fldCharType="end"/>
      </w:r>
      <w:r w:rsidR="003E04F9">
        <w:rPr>
          <w:lang w:val="en-GB"/>
        </w:rPr>
      </w:r>
      <w:r w:rsidR="003E04F9">
        <w:rPr>
          <w:lang w:val="en-GB"/>
        </w:rPr>
        <w:fldChar w:fldCharType="separate"/>
      </w:r>
      <w:r w:rsidR="00833DCA">
        <w:rPr>
          <w:noProof/>
          <w:lang w:val="en-GB"/>
        </w:rPr>
        <w:t>(Becker, Haunberger, &amp; Schubert, 2010; Reimer &amp; Pollak, 2005; van de Werfhorst, 2002)</w:t>
      </w:r>
      <w:r w:rsidR="003E04F9">
        <w:rPr>
          <w:lang w:val="en-GB"/>
        </w:rPr>
        <w:fldChar w:fldCharType="end"/>
      </w:r>
      <w:r w:rsidRPr="00955293">
        <w:rPr>
          <w:lang w:val="en-GB"/>
        </w:rPr>
        <w:t>. Such horizontal differences are relevant because they may translate to vertical stratification as fields of study differ in terms of subsequent labour market opportunities</w:t>
      </w:r>
      <w:r w:rsidR="00E02755">
        <w:rPr>
          <w:lang w:val="en-GB"/>
        </w:rPr>
        <w:t xml:space="preserve"> </w:t>
      </w:r>
      <w:r w:rsidR="00E02755">
        <w:rPr>
          <w:lang w:val="en-GB"/>
        </w:rPr>
        <w:fldChar w:fldCharType="begin"/>
      </w:r>
      <w:r w:rsidR="00833DCA">
        <w:rPr>
          <w:lang w:val="en-GB"/>
        </w:rPr>
        <w:instrText xml:space="preserve"> ADDIN EN.CITE &lt;EndNote&gt;&lt;Cite&gt;&lt;Author&gt;Reimer&lt;/Author&gt;&lt;Year&gt;2005&lt;/Year&gt;&lt;RecNum&gt;1666&lt;/RecNum&gt;&lt;DisplayText&gt;(Reimer &amp;amp; Pollak, 2005)&lt;/DisplayText&gt;&lt;record&gt;&lt;rec-number&gt;1666&lt;/rec-number&gt;&lt;foreign-keys&gt;&lt;key app="EN" db-id="wzre9as2u2ffe2e0tf2vtwr1wsd02s5x5zr0" timestamp="1545143727"&gt;1666&lt;/key&gt;&lt;/foreign-keys&gt;&lt;ref-type name="Manuscript"&gt;36&lt;/ref-type&gt;&lt;contributors&gt;&lt;authors&gt;&lt;author&gt;Reimer, David&lt;/author&gt;&lt;author&gt;Pollak, Reinhard&lt;/author&gt;&lt;/authors&gt;&lt;/contributors&gt;&lt;titles&gt;&lt;title&gt;The impact of social origin on the transition to tertiary education in West Germany 1983 and 1999&lt;/title&gt;&lt;secondary-title&gt;Arbeitspapiere - Mannheimer Zentrum für Europäische Sozialforschung&lt;/secondary-title&gt;&lt;/titles&gt;&lt;dates&gt;&lt;year&gt;2005&lt;/year&gt;&lt;/dates&gt;&lt;publisher&gt;Universität Mannheim&lt;/publisher&gt;&lt;urls&gt;&lt;/urls&gt;&lt;/record&gt;&lt;/Cite&gt;&lt;/EndNote&gt;</w:instrText>
      </w:r>
      <w:r w:rsidR="00E02755">
        <w:rPr>
          <w:lang w:val="en-GB"/>
        </w:rPr>
        <w:fldChar w:fldCharType="separate"/>
      </w:r>
      <w:r w:rsidR="00833DCA">
        <w:rPr>
          <w:noProof/>
          <w:lang w:val="en-GB"/>
        </w:rPr>
        <w:t>(Reimer &amp; Pollak, 2005)</w:t>
      </w:r>
      <w:r w:rsidR="00E02755">
        <w:rPr>
          <w:lang w:val="en-GB"/>
        </w:rPr>
        <w:fldChar w:fldCharType="end"/>
      </w:r>
      <w:r w:rsidRPr="00955293">
        <w:rPr>
          <w:lang w:val="en-GB"/>
        </w:rPr>
        <w:t xml:space="preserve">. Theoretically, several mechanisms can lead to these differences. According to </w:t>
      </w:r>
      <w:r w:rsidR="00E02755">
        <w:rPr>
          <w:lang w:val="en-GB"/>
        </w:rPr>
        <w:fldChar w:fldCharType="begin"/>
      </w:r>
      <w:r w:rsidR="00E02755">
        <w:rPr>
          <w:lang w:val="en-GB"/>
        </w:rPr>
        <w:instrText xml:space="preserve"> ADDIN EN.CITE &lt;EndNote&gt;&lt;Cite AuthorYear="1"&gt;&lt;Author&gt;van de Werfhorst&lt;/Author&gt;&lt;Year&gt;2002&lt;/Year&gt;&lt;RecNum&gt;1667&lt;/RecNum&gt;&lt;DisplayText&gt;van de Werfhorst (2002)&lt;/DisplayText&gt;&lt;record&gt;&lt;rec-number&gt;1667&lt;/rec-number&gt;&lt;foreign-keys&gt;&lt;key app="EN" db-id="wzre9as2u2ffe2e0tf2vtwr1wsd02s5x5zr0" timestamp="1545219606"&gt;1667&lt;/key&gt;&lt;/foreign-keys&gt;&lt;ref-type name="Journal Article"&gt;17&lt;/ref-type&gt;&lt;contributors&gt;&lt;authors&gt;&lt;author&gt;van de Werfhorst, Herman G.&lt;/author&gt;&lt;/authors&gt;&lt;/contributors&gt;&lt;titles&gt;&lt;title&gt;A detailed examination of the role of education in intergenerational social-class mobility&lt;/title&gt;&lt;secondary-title&gt;Social Science Information&lt;/secondary-title&gt;&lt;/titles&gt;&lt;periodical&gt;&lt;full-title&gt;Social Science Information&lt;/full-title&gt;&lt;/periodical&gt;&lt;pages&gt;407-438&lt;/pages&gt;&lt;volume&gt;41&lt;/volume&gt;&lt;number&gt;3&lt;/number&gt;&lt;dates&gt;&lt;year&gt;2002&lt;/year&gt;&lt;/dates&gt;&lt;isbn&gt;0539-0184&lt;/isbn&gt;&lt;urls&gt;&lt;/urls&gt;&lt;/record&gt;&lt;/Cite&gt;&lt;/EndNote&gt;</w:instrText>
      </w:r>
      <w:r w:rsidR="00E02755">
        <w:rPr>
          <w:lang w:val="en-GB"/>
        </w:rPr>
        <w:fldChar w:fldCharType="separate"/>
      </w:r>
      <w:r w:rsidR="00E02755">
        <w:rPr>
          <w:noProof/>
          <w:lang w:val="en-GB"/>
        </w:rPr>
        <w:t>van de Werfhorst (2002)</w:t>
      </w:r>
      <w:r w:rsidR="00E02755">
        <w:rPr>
          <w:lang w:val="en-GB"/>
        </w:rPr>
        <w:fldChar w:fldCharType="end"/>
      </w:r>
      <w:r w:rsidR="00E02755">
        <w:rPr>
          <w:lang w:val="en-GB"/>
        </w:rPr>
        <w:t xml:space="preserve"> </w:t>
      </w:r>
      <w:r w:rsidRPr="00955293">
        <w:rPr>
          <w:lang w:val="en-GB"/>
        </w:rPr>
        <w:t xml:space="preserve">there is a cultural aspect of intergenerational transmission. Children get more information on the fields of study of their parents and are therefore more likely to choose a similar subject. </w:t>
      </w:r>
      <w:r w:rsidR="00894AE6">
        <w:rPr>
          <w:lang w:val="en-GB"/>
        </w:rPr>
        <w:fldChar w:fldCharType="begin"/>
      </w:r>
      <w:r w:rsidR="00894AE6">
        <w:rPr>
          <w:lang w:val="en-GB"/>
        </w:rPr>
        <w:instrText xml:space="preserve"> ADDIN EN.CITE &lt;EndNote&gt;&lt;Cite AuthorYear="1"&gt;&lt;Author&gt;Reimer&lt;/Author&gt;&lt;Year&gt;2005&lt;/Year&gt;&lt;RecNum&gt;1666&lt;/RecNum&gt;&lt;DisplayText&gt;Reimer and Pollak (2005)&lt;/DisplayText&gt;&lt;record&gt;&lt;rec-number&gt;1666&lt;/rec-number&gt;&lt;foreign-keys&gt;&lt;key app="EN" db-id="wzre9as2u2ffe2e0tf2vtwr1wsd02s5x5zr0" timestamp="1545143727"&gt;1666&lt;/key&gt;&lt;/foreign-keys&gt;&lt;ref-type name="Manuscript"&gt;36&lt;/ref-type&gt;&lt;contributors&gt;&lt;authors&gt;&lt;author&gt;Reimer, David&lt;/author&gt;&lt;author&gt;Pollak, Reinhard&lt;/author&gt;&lt;/authors&gt;&lt;/contributors&gt;&lt;titles&gt;&lt;title&gt;The impact of social origin on the transition to tertiary education in West Germany 1983 and 1999&lt;/title&gt;&lt;secondary-title&gt;Arbeitspapiere - Mannheimer Zentrum für Europäische Sozialforschung&lt;/secondary-title&gt;&lt;/titles&gt;&lt;dates&gt;&lt;year&gt;2005&lt;/year&gt;&lt;/dates&gt;&lt;publisher&gt;Universität Mannheim&lt;/publisher&gt;&lt;urls&gt;&lt;/urls&gt;&lt;/record&gt;&lt;/Cite&gt;&lt;/EndNote&gt;</w:instrText>
      </w:r>
      <w:r w:rsidR="00894AE6">
        <w:rPr>
          <w:lang w:val="en-GB"/>
        </w:rPr>
        <w:fldChar w:fldCharType="separate"/>
      </w:r>
      <w:r w:rsidR="00894AE6">
        <w:rPr>
          <w:noProof/>
          <w:lang w:val="en-GB"/>
        </w:rPr>
        <w:t>Reimer and Pollak (2005)</w:t>
      </w:r>
      <w:r w:rsidR="00894AE6">
        <w:rPr>
          <w:lang w:val="en-GB"/>
        </w:rPr>
        <w:fldChar w:fldCharType="end"/>
      </w:r>
      <w:r w:rsidR="00894AE6">
        <w:rPr>
          <w:lang w:val="en-GB"/>
        </w:rPr>
        <w:t xml:space="preserve"> </w:t>
      </w:r>
      <w:r w:rsidRPr="00955293">
        <w:rPr>
          <w:lang w:val="en-GB"/>
        </w:rPr>
        <w:t xml:space="preserve">indicate further aspects that may lead to different choices of field of study by social origin that are drawn from rational choice considerations, namely the perceived difficulty of a subject, the study duration, subsequent job security and opportunities to attain a favourable class position and achieve </w:t>
      </w:r>
      <w:r w:rsidRPr="00955293">
        <w:rPr>
          <w:lang w:val="en-GB"/>
        </w:rPr>
        <w:lastRenderedPageBreak/>
        <w:t>high incomes</w:t>
      </w:r>
      <w:r w:rsidR="00894AE6">
        <w:rPr>
          <w:lang w:val="en-GB"/>
        </w:rPr>
        <w:t xml:space="preserve"> </w:t>
      </w:r>
      <w:r w:rsidR="00894AE6">
        <w:rPr>
          <w:lang w:val="en-GB"/>
        </w:rPr>
        <w:fldChar w:fldCharType="begin"/>
      </w:r>
      <w:r w:rsidR="00833DCA">
        <w:rPr>
          <w:lang w:val="en-GB"/>
        </w:rPr>
        <w:instrText xml:space="preserve"> ADDIN EN.CITE &lt;EndNote&gt;&lt;Cite&gt;&lt;Author&gt;Reimer&lt;/Author&gt;&lt;Year&gt;2005&lt;/Year&gt;&lt;RecNum&gt;1666&lt;/RecNum&gt;&lt;Pages&gt;7&lt;/Pages&gt;&lt;DisplayText&gt;(Reimer &amp;amp; Pollak, 2005, p. 7)&lt;/DisplayText&gt;&lt;record&gt;&lt;rec-number&gt;1666&lt;/rec-number&gt;&lt;foreign-keys&gt;&lt;key app="EN" db-id="wzre9as2u2ffe2e0tf2vtwr1wsd02s5x5zr0" timestamp="1545143727"&gt;1666&lt;/key&gt;&lt;/foreign-keys&gt;&lt;ref-type name="Manuscript"&gt;36&lt;/ref-type&gt;&lt;contributors&gt;&lt;authors&gt;&lt;author&gt;Reimer, David&lt;/author&gt;&lt;author&gt;Pollak, Reinhard&lt;/author&gt;&lt;/authors&gt;&lt;/contributors&gt;&lt;titles&gt;&lt;title&gt;The impact of social origin on the transition to tertiary education in West Germany 1983 and 1999&lt;/title&gt;&lt;secondary-title&gt;Arbeitspapiere - Mannheimer Zentrum für Europäische Sozialforschung&lt;/secondary-title&gt;&lt;/titles&gt;&lt;dates&gt;&lt;year&gt;2005&lt;/year&gt;&lt;/dates&gt;&lt;publisher&gt;Universität Mannheim&lt;/publisher&gt;&lt;urls&gt;&lt;/urls&gt;&lt;/record&gt;&lt;/Cite&gt;&lt;/EndNote&gt;</w:instrText>
      </w:r>
      <w:r w:rsidR="00894AE6">
        <w:rPr>
          <w:lang w:val="en-GB"/>
        </w:rPr>
        <w:fldChar w:fldCharType="separate"/>
      </w:r>
      <w:r w:rsidR="00833DCA">
        <w:rPr>
          <w:noProof/>
          <w:lang w:val="en-GB"/>
        </w:rPr>
        <w:t>(Reimer &amp; Pollak, 2005, p. 7)</w:t>
      </w:r>
      <w:r w:rsidR="00894AE6">
        <w:rPr>
          <w:lang w:val="en-GB"/>
        </w:rPr>
        <w:fldChar w:fldCharType="end"/>
      </w:r>
      <w:r w:rsidR="00894AE6">
        <w:rPr>
          <w:lang w:val="en-GB"/>
        </w:rPr>
        <w:t>.</w:t>
      </w:r>
      <w:r w:rsidRPr="00955293">
        <w:rPr>
          <w:lang w:val="en-GB"/>
        </w:rPr>
        <w:t xml:space="preserve"> For a more detailed discussion of primary and secondary effect on the choice of subject of study, see also</w:t>
      </w:r>
      <w:r w:rsidR="00BB3277">
        <w:rPr>
          <w:lang w:val="en-GB"/>
        </w:rPr>
        <w:t xml:space="preserve"> </w:t>
      </w:r>
      <w:r w:rsidR="00BB3277">
        <w:rPr>
          <w:lang w:val="en-GB"/>
        </w:rPr>
        <w:fldChar w:fldCharType="begin"/>
      </w:r>
      <w:r w:rsidR="00833DCA">
        <w:rPr>
          <w:lang w:val="en-GB"/>
        </w:rPr>
        <w:instrText xml:space="preserve"> ADDIN EN.CITE &lt;EndNote&gt;&lt;Cite AuthorYear="1"&gt;&lt;Author&gt;Becker&lt;/Author&gt;&lt;Year&gt;2010&lt;/Year&gt;&lt;RecNum&gt;1668&lt;/RecNum&gt;&lt;DisplayText&gt;Becker et al. (2010)&lt;/DisplayText&gt;&lt;record&gt;&lt;rec-number&gt;1668&lt;/rec-number&gt;&lt;foreign-keys&gt;&lt;key app="EN" db-id="wzre9as2u2ffe2e0tf2vtwr1wsd02s5x5zr0" timestamp="1545220743"&gt;1668&lt;/key&gt;&lt;/foreign-keys&gt;&lt;ref-type name="Journal Article"&gt;17&lt;/ref-type&gt;&lt;contributors&gt;&lt;authors&gt;&lt;author&gt;Becker, Rolf&lt;/author&gt;&lt;author&gt;Haunberger, Sigrid&lt;/author&gt;&lt;author&gt;Schubert, Frank&lt;/author&gt;&lt;/authors&gt;&lt;/contributors&gt;&lt;titles&gt;&lt;title&gt;Studienfachwahl als Spezialfall der Ausbildungsentscheidung und Berufswahl&lt;/title&gt;&lt;secondary-title&gt;Zeitschrift für ArbeitsmarktForschung&lt;/secondary-title&gt;&lt;/titles&gt;&lt;periodical&gt;&lt;full-title&gt;Zeitschrift für Arbeitsmarktforschung&lt;/full-title&gt;&lt;/periodical&gt;&lt;pages&gt;292-310&lt;/pages&gt;&lt;volume&gt;42&lt;/volume&gt;&lt;number&gt;4&lt;/number&gt;&lt;dates&gt;&lt;year&gt;2010&lt;/year&gt;&lt;pub-dates&gt;&lt;date&gt;February 01&lt;/date&gt;&lt;/pub-dates&gt;&lt;/dates&gt;&lt;isbn&gt;1867-8343&lt;/isbn&gt;&lt;label&gt;Becker2010&lt;/label&gt;&lt;work-type&gt;journal article&lt;/work-type&gt;&lt;urls&gt;&lt;/urls&gt;&lt;/record&gt;&lt;/Cite&gt;&lt;/EndNote&gt;</w:instrText>
      </w:r>
      <w:r w:rsidR="00BB3277">
        <w:rPr>
          <w:lang w:val="en-GB"/>
        </w:rPr>
        <w:fldChar w:fldCharType="separate"/>
      </w:r>
      <w:r w:rsidR="00833DCA">
        <w:rPr>
          <w:noProof/>
          <w:lang w:val="en-GB"/>
        </w:rPr>
        <w:t>Becker et al. (2010)</w:t>
      </w:r>
      <w:r w:rsidR="00BB3277">
        <w:rPr>
          <w:lang w:val="en-GB"/>
        </w:rPr>
        <w:fldChar w:fldCharType="end"/>
      </w:r>
      <w:r w:rsidRPr="00955293">
        <w:rPr>
          <w:lang w:val="en-GB"/>
        </w:rPr>
        <w:t>.</w:t>
      </w:r>
    </w:p>
    <w:p w14:paraId="59E71636" w14:textId="4C4E179E" w:rsidR="004E1399" w:rsidRPr="00955293" w:rsidRDefault="00004FCF" w:rsidP="006A5BD7">
      <w:pPr>
        <w:spacing w:after="240" w:line="240" w:lineRule="auto"/>
        <w:jc w:val="both"/>
        <w:rPr>
          <w:lang w:val="en-GB"/>
        </w:rPr>
      </w:pPr>
      <w:r>
        <w:rPr>
          <w:noProof/>
          <w:lang w:val="en-GB"/>
        </w:rPr>
        <w:fldChar w:fldCharType="begin"/>
      </w:r>
      <w:r>
        <w:rPr>
          <w:noProof/>
          <w:lang w:val="en-GB"/>
        </w:rPr>
        <w:instrText xml:space="preserve"> ADDIN EN.CITE &lt;EndNote&gt;&lt;Cite AuthorYear="1"&gt;&lt;Author&gt;Glauser&lt;/Author&gt;&lt;Year&gt;2015&lt;/Year&gt;&lt;RecNum&gt;1648&lt;/RecNum&gt;&lt;DisplayText&gt;Glauser (2015)&lt;/DisplayText&gt;&lt;record&gt;&lt;rec-number&gt;1648&lt;/rec-number&gt;&lt;foreign-keys&gt;&lt;key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Pr>
          <w:noProof/>
          <w:lang w:val="en-GB"/>
        </w:rPr>
        <w:fldChar w:fldCharType="separate"/>
      </w:r>
      <w:r>
        <w:rPr>
          <w:noProof/>
          <w:lang w:val="en-GB"/>
        </w:rPr>
        <w:t>Glauser (2015)</w:t>
      </w:r>
      <w:r>
        <w:rPr>
          <w:noProof/>
          <w:lang w:val="en-GB"/>
        </w:rPr>
        <w:fldChar w:fldCharType="end"/>
      </w:r>
      <w:r w:rsidR="004E1399" w:rsidRPr="00955293">
        <w:rPr>
          <w:lang w:val="en-GB"/>
        </w:rPr>
        <w:t xml:space="preserve"> discusses how the mechanisms of primary and secondary effects shape gender differences in educational outcomes. Primary gender effects emerge because girls generally show a greater willingness to learn, have a more positive attitude towards school than boys and, as a result, achieve better school grades on average</w:t>
      </w:r>
      <w:r w:rsidR="00A20A0F">
        <w:rPr>
          <w:lang w:val="en-GB"/>
        </w:rPr>
        <w:t xml:space="preserve"> </w:t>
      </w:r>
      <w:r w:rsidR="00A20A0F">
        <w:rPr>
          <w:lang w:val="en-GB"/>
        </w:rPr>
        <w:fldChar w:fldCharType="begin"/>
      </w:r>
      <w:r w:rsidR="00833DCA">
        <w:rPr>
          <w:lang w:val="en-GB"/>
        </w:rPr>
        <w:instrText xml:space="preserve"> ADDIN EN.CITE &lt;EndNote&gt;&lt;Cite&gt;&lt;Author&gt;Glauser&lt;/Author&gt;&lt;Year&gt;2015&lt;/Year&gt;&lt;RecNum&gt;1648&lt;/RecNum&gt;&lt;Suffix&gt;`, chapter 4.3.2&lt;/Suffix&gt;&lt;DisplayText&gt;(Glauser, 2015, chapter 4.3.2)&lt;/DisplayText&gt;&lt;record&gt;&lt;rec-number&gt;1648&lt;/rec-number&gt;&lt;foreign-keys&gt;&lt;key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sidR="00A20A0F">
        <w:rPr>
          <w:lang w:val="en-GB"/>
        </w:rPr>
        <w:fldChar w:fldCharType="separate"/>
      </w:r>
      <w:r w:rsidR="00833DCA">
        <w:rPr>
          <w:noProof/>
          <w:lang w:val="en-GB"/>
        </w:rPr>
        <w:t>(Glauser, 2015, chapter 4.3.2)</w:t>
      </w:r>
      <w:r w:rsidR="00A20A0F">
        <w:rPr>
          <w:lang w:val="en-GB"/>
        </w:rPr>
        <w:fldChar w:fldCharType="end"/>
      </w:r>
      <w:r w:rsidR="004E1399" w:rsidRPr="00955293">
        <w:rPr>
          <w:lang w:val="en-GB"/>
        </w:rPr>
        <w:t xml:space="preserve">. Secondary effects </w:t>
      </w:r>
      <w:proofErr w:type="gramStart"/>
      <w:r w:rsidR="004E1399" w:rsidRPr="00955293">
        <w:rPr>
          <w:lang w:val="en-GB"/>
        </w:rPr>
        <w:t>can be identified</w:t>
      </w:r>
      <w:proofErr w:type="gramEnd"/>
      <w:r w:rsidR="004E1399" w:rsidRPr="00955293">
        <w:rPr>
          <w:lang w:val="en-GB"/>
        </w:rPr>
        <w:t xml:space="preserve"> by the fact that girls are more likely than boys to choose more demanding training paths at the same levels of performance. In the Swiss education system, this happens mainly because they have restricted career prospects within vocational education that is historically rooted in the highly gender segregated manufacturing and industrial sector </w:t>
      </w:r>
      <w:r w:rsidR="00BC0B42">
        <w:rPr>
          <w:lang w:val="en-GB"/>
        </w:rPr>
        <w:fldChar w:fldCharType="begin"/>
      </w:r>
      <w:r w:rsidR="00833DCA">
        <w:rPr>
          <w:lang w:val="en-GB"/>
        </w:rPr>
        <w:instrText xml:space="preserve"> ADDIN EN.CITE &lt;EndNote&gt;&lt;Cite&gt;&lt;Author&gt;Imdorf&lt;/Author&gt;&lt;Year&gt;2015&lt;/Year&gt;&lt;RecNum&gt;532&lt;/RecNum&gt;&lt;DisplayText&gt;(Imdorf &amp;amp; Hupka-Brunner, 2015; Imdorf, Sacchi, Wohlgemuth, Cortesi, &amp;amp; Schoch, 2014)&lt;/DisplayText&gt;&lt;record&gt;&lt;rec-number&gt;532&lt;/rec-number&gt;&lt;foreign-keys&gt;&lt;key app="EN" db-id="wzre9as2u2ffe2e0tf2vtwr1wsd02s5x5zr0" timestamp="1455009207"&gt;532&lt;/key&gt;&lt;/foreign-keys&gt;&lt;ref-type name="Book Section"&gt;5&lt;/ref-type&gt;&lt;contributors&gt;&lt;authors&gt;&lt;author&gt;Imdorf, Christian&lt;/author&gt;&lt;author&gt;Hupka-Brunner, Sandra&lt;/author&gt;&lt;/authors&gt;&lt;secondary-authors&gt;&lt;author&gt;Blossfeld, Hans-Peter&lt;/author&gt;&lt;author&gt;Skopek, Jan&lt;/author&gt;&lt;author&gt;Triventi, Moris&lt;/author&gt;&lt;author&gt;Buchholz, Sandra&lt;/author&gt;&lt;/secondary-authors&gt;&lt;/contributors&gt;&lt;titles&gt;&lt;title&gt;Gender differences at labor market entry in Switzerland&lt;/title&gt;&lt;secondary-title&gt;Gender, education and employment: an international comparison of school-to-work transitions&lt;/secondary-title&gt;&lt;/titles&gt;&lt;pages&gt;267–286&lt;/pages&gt;&lt;dates&gt;&lt;year&gt;2015&lt;/year&gt;&lt;/dates&gt;&lt;pub-location&gt;Cheltenham and Northampton&lt;/pub-location&gt;&lt;publisher&gt;Edward Elgar Publishing&lt;/publisher&gt;&lt;isbn&gt;1784715034&lt;/isbn&gt;&lt;urls&gt;&lt;/urls&gt;&lt;/record&gt;&lt;/Cite&gt;&lt;Cite&gt;&lt;Author&gt;Imdorf&lt;/Author&gt;&lt;Year&gt;2014&lt;/Year&gt;&lt;RecNum&gt;1664&lt;/RecNum&gt;&lt;record&gt;&lt;rec-number&gt;1664&lt;/rec-number&gt;&lt;foreign-keys&gt;&lt;key app="EN" db-id="wzre9as2u2ffe2e0tf2vtwr1wsd02s5x5zr0" timestamp="1544802176"&gt;1664&lt;/key&gt;&lt;/foreign-keys&gt;&lt;ref-type name="Journal Article"&gt;17&lt;/ref-type&gt;&lt;contributors&gt;&lt;authors&gt;&lt;author&gt;Imdorf, Christian&lt;/author&gt;&lt;author&gt;Sacchi, Stefan&lt;/author&gt;&lt;author&gt;Wohlgemuth, Karin&lt;/author&gt;&lt;author&gt;Cortesi, Sasha&lt;/author&gt;&lt;author&gt;Schoch, Aline&lt;/author&gt;&lt;/authors&gt;&lt;/contributors&gt;&lt;titles&gt;&lt;title&gt;How cantonal education systems in Switzerland promote gender-typical school-to-work transitions&lt;/title&gt;&lt;secondary-title&gt;Swiss journal of sociology&lt;/secondary-title&gt;&lt;/titles&gt;&lt;periodical&gt;&lt;full-title&gt;Swiss Journal of Sociology&lt;/full-title&gt;&lt;/periodical&gt;&lt;pages&gt;175-196&lt;/pages&gt;&lt;volume&gt;40&lt;/volume&gt;&lt;number&gt;2&lt;/number&gt;&lt;dates&gt;&lt;year&gt;2014&lt;/year&gt;&lt;/dates&gt;&lt;isbn&gt;0379-3664&lt;/isbn&gt;&lt;urls&gt;&lt;/urls&gt;&lt;/record&gt;&lt;/Cite&gt;&lt;/EndNote&gt;</w:instrText>
      </w:r>
      <w:r w:rsidR="00BC0B42">
        <w:rPr>
          <w:lang w:val="en-GB"/>
        </w:rPr>
        <w:fldChar w:fldCharType="separate"/>
      </w:r>
      <w:r w:rsidR="00833DCA">
        <w:rPr>
          <w:noProof/>
          <w:lang w:val="en-GB"/>
        </w:rPr>
        <w:t>(Imdorf &amp; Hupka-Brunner, 2015; Imdorf, Sacchi, Wohlgemuth, Cortesi, &amp; Schoch, 2014)</w:t>
      </w:r>
      <w:r w:rsidR="00BC0B42">
        <w:rPr>
          <w:lang w:val="en-GB"/>
        </w:rPr>
        <w:fldChar w:fldCharType="end"/>
      </w:r>
      <w:r w:rsidR="004E1399" w:rsidRPr="00955293">
        <w:rPr>
          <w:lang w:val="en-GB"/>
        </w:rPr>
        <w:t>. Hence, for boys, the vocational education is more attractive because they find a wide range of male typical occupations that offer good career prospects, including, for example, opportunities of further education</w:t>
      </w:r>
      <w:r w:rsidR="008954BA">
        <w:rPr>
          <w:lang w:val="en-GB"/>
        </w:rPr>
        <w:t xml:space="preserve"> </w:t>
      </w:r>
      <w:r w:rsidR="008954BA">
        <w:rPr>
          <w:lang w:val="en-GB"/>
        </w:rPr>
        <w:fldChar w:fldCharType="begin"/>
      </w:r>
      <w:r w:rsidR="00833DCA">
        <w:rPr>
          <w:lang w:val="en-GB"/>
        </w:rPr>
        <w:instrText xml:space="preserve"> ADDIN EN.CITE &lt;EndNote&gt;&lt;Cite&gt;&lt;Author&gt;Glauser&lt;/Author&gt;&lt;Year&gt;2015&lt;/Year&gt;&lt;RecNum&gt;1648&lt;/RecNum&gt;&lt;DisplayText&gt;(Glauser, 2015)&lt;/DisplayText&gt;&lt;record&gt;&lt;rec-number&gt;1648&lt;/rec-number&gt;&lt;foreign-keys&gt;&lt;key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sidR="008954BA">
        <w:rPr>
          <w:lang w:val="en-GB"/>
        </w:rPr>
        <w:fldChar w:fldCharType="separate"/>
      </w:r>
      <w:r w:rsidR="00833DCA">
        <w:rPr>
          <w:noProof/>
          <w:lang w:val="en-GB"/>
        </w:rPr>
        <w:t>(Glauser, 2015)</w:t>
      </w:r>
      <w:r w:rsidR="008954BA">
        <w:rPr>
          <w:lang w:val="en-GB"/>
        </w:rPr>
        <w:fldChar w:fldCharType="end"/>
      </w:r>
      <w:r w:rsidR="004E1399" w:rsidRPr="00955293">
        <w:rPr>
          <w:lang w:val="en-GB"/>
        </w:rPr>
        <w:t>.</w:t>
      </w:r>
    </w:p>
    <w:p w14:paraId="114BEF03" w14:textId="14093970" w:rsidR="004E1399" w:rsidRPr="00955293" w:rsidRDefault="004E1399" w:rsidP="006A5BD7">
      <w:pPr>
        <w:spacing w:after="240" w:line="240" w:lineRule="auto"/>
        <w:jc w:val="both"/>
        <w:rPr>
          <w:lang w:val="en-GB"/>
        </w:rPr>
      </w:pPr>
      <w:r w:rsidRPr="00955293">
        <w:rPr>
          <w:lang w:val="en-GB"/>
        </w:rPr>
        <w:t>Ultimately, we assume that gender differences in educational pathways are mainly due to horizontal segregation and that this can lead to vertical stratification. However, we believe that horizontal segregation in vocational education and fields of study is not merely due to differential career prospects for men and women, but that it is rooted in a very persistent “gender-essentialist ideology”</w:t>
      </w:r>
      <w:r w:rsidR="00334A8E">
        <w:rPr>
          <w:lang w:val="en-GB"/>
        </w:rPr>
        <w:t xml:space="preserve"> </w:t>
      </w:r>
      <w:r w:rsidR="00334A8E">
        <w:rPr>
          <w:lang w:val="en-GB"/>
        </w:rPr>
        <w:fldChar w:fldCharType="begin"/>
      </w:r>
      <w:r w:rsidR="00833DCA">
        <w:rPr>
          <w:lang w:val="en-GB"/>
        </w:rPr>
        <w:instrText xml:space="preserve"> ADDIN EN.CITE &lt;EndNote&gt;&lt;Cite&gt;&lt;Author&gt;Charles&lt;/Author&gt;&lt;Year&gt;2009&lt;/Year&gt;&lt;RecNum&gt;1156&lt;/RecNum&gt;&lt;DisplayText&gt;(Charles &amp;amp; Bradley, 2009)&lt;/DisplayText&gt;&lt;record&gt;&lt;rec-number&gt;1156&lt;/rec-number&gt;&lt;foreign-keys&gt;&lt;key app="EN" db-id="wzre9as2u2ffe2e0tf2vtwr1wsd02s5x5zr0" timestamp="1504002020"&gt;1156&lt;/key&gt;&lt;/foreign-keys&gt;&lt;ref-type name="Journal Article"&gt;17&lt;/ref-type&gt;&lt;contributors&gt;&lt;authors&gt;&lt;author&gt;Charles, Maria&lt;/author&gt;&lt;author&gt;Bradley, Karen&lt;/author&gt;&lt;/authors&gt;&lt;/contributors&gt;&lt;titles&gt;&lt;title&gt;Indulging our gendered selves? Sex segregation by field of study in 44 countries&lt;/title&gt;&lt;secondary-title&gt;American Journal of Sociology&lt;/secondary-title&gt;&lt;/titles&gt;&lt;periodical&gt;&lt;full-title&gt;American Journal of Sociology&lt;/full-title&gt;&lt;/periodical&gt;&lt;pages&gt;924-976&lt;/pages&gt;&lt;volume&gt;114&lt;/volume&gt;&lt;number&gt;4&lt;/number&gt;&lt;dates&gt;&lt;year&gt;2009&lt;/year&gt;&lt;/dates&gt;&lt;isbn&gt;0002-9602&lt;/isbn&gt;&lt;urls&gt;&lt;/urls&gt;&lt;/record&gt;&lt;/Cite&gt;&lt;/EndNote&gt;</w:instrText>
      </w:r>
      <w:r w:rsidR="00334A8E">
        <w:rPr>
          <w:lang w:val="en-GB"/>
        </w:rPr>
        <w:fldChar w:fldCharType="separate"/>
      </w:r>
      <w:r w:rsidR="00833DCA">
        <w:rPr>
          <w:noProof/>
          <w:lang w:val="en-GB"/>
        </w:rPr>
        <w:t>(Charles &amp; Bradley, 2009)</w:t>
      </w:r>
      <w:r w:rsidR="00334A8E">
        <w:rPr>
          <w:lang w:val="en-GB"/>
        </w:rPr>
        <w:fldChar w:fldCharType="end"/>
      </w:r>
      <w:r w:rsidRPr="00955293">
        <w:rPr>
          <w:lang w:val="en-GB"/>
        </w:rPr>
        <w:t>. This gender ideology adheres to beliefs in differences between men and women, in how they are and how they ought to be</w:t>
      </w:r>
      <w:r w:rsidR="00334A8E">
        <w:rPr>
          <w:lang w:val="en-GB"/>
        </w:rPr>
        <w:t xml:space="preserve"> </w:t>
      </w:r>
      <w:r w:rsidR="00334A8E">
        <w:rPr>
          <w:lang w:val="en-GB"/>
        </w:rPr>
        <w:fldChar w:fldCharType="begin"/>
      </w:r>
      <w:r w:rsidR="00833DCA">
        <w:rPr>
          <w:lang w:val="en-GB"/>
        </w:rPr>
        <w:instrText xml:space="preserve"> ADDIN EN.CITE &lt;EndNote&gt;&lt;Cite&gt;&lt;Author&gt;Eagly&lt;/Author&gt;&lt;Year&gt;2008&lt;/Year&gt;&lt;RecNum&gt;740&lt;/RecNum&gt;&lt;DisplayText&gt;(Eagly &amp;amp; Sczesny, 2008)&lt;/DisplayText&gt;&lt;record&gt;&lt;rec-number&gt;740&lt;/rec-number&gt;&lt;foreign-keys&gt;&lt;key app="EN" db-id="wzre9as2u2ffe2e0tf2vtwr1wsd02s5x5zr0" timestamp="1489771843"&gt;740&lt;/key&gt;&lt;/foreign-keys&gt;&lt;ref-type name="Book Section"&gt;5&lt;/ref-type&gt;&lt;contributors&gt;&lt;authors&gt;&lt;author&gt;Eagly, Alice H.&lt;/author&gt;&lt;author&gt;Sczesny, Sabine&lt;/author&gt;&lt;/authors&gt;&lt;secondary-authors&gt;&lt;author&gt;Barreto, Manuela K.&lt;/author&gt;&lt;author&gt;Michelle K. Ryan&lt;/author&gt;&lt;author&gt;Michael T. Schmitt&lt;/author&gt;&lt;/secondary-authors&gt;&lt;/contributors&gt;&lt;titles&gt;&lt;title&gt;Stereotypes about women, men and leaders: Have time changed?&lt;/title&gt;&lt;secondary-title&gt;The glass ceiling in the 21st century: Understanding barriers to gender equality&lt;/secondary-title&gt;&lt;/titles&gt;&lt;pages&gt;21‐47&lt;/pages&gt;&lt;dates&gt;&lt;year&gt;2008&lt;/year&gt;&lt;/dates&gt;&lt;pub-location&gt;Washington&lt;/pub-location&gt;&lt;publisher&gt;American Psychological Association&lt;/publisher&gt;&lt;urls&gt;&lt;/urls&gt;&lt;/record&gt;&lt;/Cite&gt;&lt;/EndNote&gt;</w:instrText>
      </w:r>
      <w:r w:rsidR="00334A8E">
        <w:rPr>
          <w:lang w:val="en-GB"/>
        </w:rPr>
        <w:fldChar w:fldCharType="separate"/>
      </w:r>
      <w:r w:rsidR="00833DCA">
        <w:rPr>
          <w:noProof/>
          <w:lang w:val="en-GB"/>
        </w:rPr>
        <w:t>(Eagly &amp; Sczesny, 2008)</w:t>
      </w:r>
      <w:r w:rsidR="00334A8E">
        <w:rPr>
          <w:lang w:val="en-GB"/>
        </w:rPr>
        <w:fldChar w:fldCharType="end"/>
      </w:r>
      <w:r w:rsidRPr="00955293">
        <w:rPr>
          <w:lang w:val="en-GB"/>
        </w:rPr>
        <w:t xml:space="preserve">. Accordingly, social roles, such as, for example occupations, </w:t>
      </w:r>
      <w:proofErr w:type="gramStart"/>
      <w:r w:rsidRPr="00955293">
        <w:rPr>
          <w:lang w:val="en-GB"/>
        </w:rPr>
        <w:t>are gendered</w:t>
      </w:r>
      <w:proofErr w:type="gramEnd"/>
      <w:r w:rsidRPr="00955293">
        <w:rPr>
          <w:lang w:val="en-GB"/>
        </w:rPr>
        <w:t xml:space="preserve">, too. That is, technical or manual occupations, as well as leadership positions </w:t>
      </w:r>
      <w:proofErr w:type="gramStart"/>
      <w:r w:rsidRPr="00955293">
        <w:rPr>
          <w:lang w:val="en-GB"/>
        </w:rPr>
        <w:t>are being considered</w:t>
      </w:r>
      <w:proofErr w:type="gramEnd"/>
      <w:r w:rsidRPr="00955293">
        <w:rPr>
          <w:lang w:val="en-GB"/>
        </w:rPr>
        <w:t xml:space="preserve"> as more typically masculine, whereas caring or teaching domains are seen as intrinsically feminine. According to the role congruity theory</w:t>
      </w:r>
      <w:r w:rsidR="007D609D">
        <w:rPr>
          <w:lang w:val="en-GB"/>
        </w:rPr>
        <w:t xml:space="preserve"> </w:t>
      </w:r>
      <w:r w:rsidR="007D609D">
        <w:rPr>
          <w:lang w:val="en-GB"/>
        </w:rPr>
        <w:fldChar w:fldCharType="begin">
          <w:fldData xml:space="preserve">PEVuZE5vdGU+PENpdGU+PEF1dGhvcj5FYWdseTwvQXV0aG9yPjxZZWFyPjIwMDY8L1llYXI+PFJl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</w:fldData>
        </w:fldChar>
      </w:r>
      <w:r w:rsidR="00833DCA">
        <w:rPr>
          <w:lang w:val="en-GB"/>
        </w:rPr>
        <w:instrText xml:space="preserve"> ADDIN EN.CITE </w:instrText>
      </w:r>
      <w:r w:rsidR="00833DCA">
        <w:rPr>
          <w:lang w:val="en-GB"/>
        </w:rPr>
        <w:fldChar w:fldCharType="begin">
          <w:fldData xml:space="preserve">PEVuZE5vdGU+PENpdGU+PEF1dGhvcj5FYWdseTwvQXV0aG9yPjxZZWFyPjIwMDY8L1llYXI+PFJl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</w:fldData>
        </w:fldChar>
      </w:r>
      <w:r w:rsidR="00833DCA">
        <w:rPr>
          <w:lang w:val="en-GB"/>
        </w:rPr>
        <w:instrText xml:space="preserve"> ADDIN EN.CITE.DATA </w:instrText>
      </w:r>
      <w:r w:rsidR="00833DCA">
        <w:rPr>
          <w:lang w:val="en-GB"/>
        </w:rPr>
      </w:r>
      <w:r w:rsidR="00833DCA">
        <w:rPr>
          <w:lang w:val="en-GB"/>
        </w:rPr>
        <w:fldChar w:fldCharType="end"/>
      </w:r>
      <w:r w:rsidR="007D609D">
        <w:rPr>
          <w:lang w:val="en-GB"/>
        </w:rPr>
      </w:r>
      <w:r w:rsidR="007D609D">
        <w:rPr>
          <w:lang w:val="en-GB"/>
        </w:rPr>
        <w:fldChar w:fldCharType="separate"/>
      </w:r>
      <w:r w:rsidR="00833DCA">
        <w:rPr>
          <w:noProof/>
          <w:lang w:val="en-GB"/>
        </w:rPr>
        <w:t>(Eagly &amp; Diekman, 2006; Eagly &amp; Karau, 2002)</w:t>
      </w:r>
      <w:r w:rsidR="007D609D">
        <w:rPr>
          <w:lang w:val="en-GB"/>
        </w:rPr>
        <w:fldChar w:fldCharType="end"/>
      </w:r>
      <w:r w:rsidRPr="00955293">
        <w:rPr>
          <w:lang w:val="en-GB"/>
        </w:rPr>
        <w:t xml:space="preserve">, people try to act in manners that are consistent to their gender, because if they do not, they may face negative consequences. This gender-essentialist ideology is rooted very deeply. For example, </w:t>
      </w:r>
      <w:r w:rsidR="008B6D79">
        <w:rPr>
          <w:lang w:val="en-GB"/>
        </w:rPr>
        <w:fldChar w:fldCharType="begin"/>
      </w:r>
      <w:r w:rsidR="00833DCA">
        <w:rPr>
          <w:lang w:val="en-GB"/>
        </w:rPr>
        <w:instrText xml:space="preserve"> ADDIN EN.CITE &lt;EndNote&gt;&lt;Cite AuthorYear="1"&gt;&lt;Author&gt;Schwiter&lt;/Author&gt;&lt;Year&gt;2014&lt;/Year&gt;&lt;RecNum&gt;755&lt;/RecNum&gt;&lt;DisplayText&gt;Schwiter et al. (2014)&lt;/DisplayText&gt;&lt;record&gt;&lt;rec-number&gt;755&lt;/rec-number&gt;&lt;foreign-keys&gt;&lt;key app="EN" db-id="wzre9as2u2ffe2e0tf2vtwr1wsd02s5x5zr0" timestamp="1492520479"&gt;755&lt;/key&gt;&lt;/foreign-keys&gt;&lt;ref-type name="Journal Article"&gt;17&lt;/ref-type&gt;&lt;contributors&gt;&lt;authors&gt;&lt;author&gt;Schwiter, Karin&lt;/author&gt;&lt;author&gt;Hupka-Brunner, Sandra&lt;/author&gt;&lt;author&gt;Wehner, Nina&lt;/author&gt;&lt;author&gt;Huber, Evéline&lt;/author&gt;&lt;author&gt;Kanji, Shireen&lt;/author&gt;&lt;author&gt;Maihofer, Andrea&lt;/author&gt;&lt;author&gt;Bergman, Manfred M&lt;/author&gt;&lt;/authors&gt;&lt;/contributors&gt;&lt;titles&gt;&lt;title&gt;Warum sind Pflegefachmänner und Elektrikerinnen nach wie vor selten? Geschlechtersegregation in Ausbildungs-und Berufsverlaufen junger Erwachsener in der Schweiz&lt;/title&gt;&lt;secondary-title&gt;Schweizerische Zeitschrift für Soziologie&lt;/secondary-title&gt;&lt;/titles&gt;&lt;periodical&gt;&lt;full-title&gt;Schweizerische Zeitschrift für Soziologie&lt;/full-title&gt;&lt;/periodical&gt;&lt;pages&gt;401-428&lt;/pages&gt;&lt;volume&gt;40&lt;/volume&gt;&lt;number&gt;3&lt;/number&gt;&lt;dates&gt;&lt;year&gt;2014&lt;/year&gt;&lt;/dates&gt;&lt;isbn&gt;0379-3664&lt;/isbn&gt;&lt;urls&gt;&lt;/urls&gt;&lt;/record&gt;&lt;/Cite&gt;&lt;/EndNote&gt;</w:instrText>
      </w:r>
      <w:r w:rsidR="008B6D79">
        <w:rPr>
          <w:lang w:val="en-GB"/>
        </w:rPr>
        <w:fldChar w:fldCharType="separate"/>
      </w:r>
      <w:r w:rsidR="00833DCA">
        <w:rPr>
          <w:noProof/>
          <w:lang w:val="en-GB"/>
        </w:rPr>
        <w:t>Schwiter et al. (2014)</w:t>
      </w:r>
      <w:r w:rsidR="008B6D79">
        <w:rPr>
          <w:lang w:val="en-GB"/>
        </w:rPr>
        <w:fldChar w:fldCharType="end"/>
      </w:r>
      <w:r w:rsidR="008B6D79">
        <w:rPr>
          <w:lang w:val="en-GB"/>
        </w:rPr>
        <w:t xml:space="preserve"> </w:t>
      </w:r>
      <w:r w:rsidRPr="00955293">
        <w:rPr>
          <w:lang w:val="en-GB"/>
        </w:rPr>
        <w:t>have shown that boys and girl develop occupational preferences and aspirations that correspond to their own gender in a very early age</w:t>
      </w:r>
      <w:r w:rsidR="00BB3D41">
        <w:rPr>
          <w:lang w:val="en-GB"/>
        </w:rPr>
        <w:t xml:space="preserve"> </w:t>
      </w:r>
      <w:r w:rsidR="00BB3D41">
        <w:rPr>
          <w:lang w:val="en-GB"/>
        </w:rPr>
        <w:fldChar w:fldCharType="begin"/>
      </w:r>
      <w:r w:rsidR="00833DCA">
        <w:rPr>
          <w:lang w:val="en-GB"/>
        </w:rPr>
        <w:instrText xml:space="preserve"> ADDIN EN.CITE &lt;EndNote&gt;&lt;Cite&gt;&lt;Author&gt;Buchmann&lt;/Author&gt;&lt;Year&gt;2012&lt;/Year&gt;&lt;RecNum&gt;1187&lt;/RecNum&gt;&lt;Prefix&gt;see also &lt;/Prefix&gt;&lt;DisplayText&gt;(see also M. Buchmann &amp;amp; Kriesi, 2012)&lt;/DisplayText&gt;&lt;record&gt;&lt;rec-number&gt;1187&lt;/rec-number&gt;&lt;foreign-keys&gt;&lt;key app="EN" db-id="wzre9as2u2ffe2e0tf2vtwr1wsd02s5x5zr0" timestamp="1504002023"&gt;1187&lt;/key&gt;&lt;/foreign-keys&gt;&lt;ref-type name="Book Section"&gt;5&lt;/ref-type&gt;&lt;contributors&gt;&lt;authors&gt;&lt;author&gt;Buchmann, Marlis&lt;/author&gt;&lt;author&gt;Kriesi, Irene&lt;/author&gt;&lt;/authors&gt;&lt;/contributors&gt;&lt;titles&gt;&lt;title&gt;Geschlechtstypische Berufswahl: Begabungszuschreibungen, Aspirationen und Institutionen&lt;/title&gt;&lt;secondary-title&gt;Soziologische Bildungsforschung&lt;/secondary-title&gt;&lt;/titles&gt;&lt;pages&gt;256-280&lt;/pages&gt;&lt;dates&gt;&lt;year&gt;2012&lt;/year&gt;&lt;/dates&gt;&lt;publisher&gt;Springer&lt;/publisher&gt;&lt;urls&gt;&lt;/urls&gt;&lt;/record&gt;&lt;/Cite&gt;&lt;/EndNote&gt;</w:instrText>
      </w:r>
      <w:r w:rsidR="00BB3D41">
        <w:rPr>
          <w:lang w:val="en-GB"/>
        </w:rPr>
        <w:fldChar w:fldCharType="separate"/>
      </w:r>
      <w:r w:rsidR="00833DCA">
        <w:rPr>
          <w:noProof/>
          <w:lang w:val="en-GB"/>
        </w:rPr>
        <w:t>(see also M. Buchmann &amp; Kriesi, 2012)</w:t>
      </w:r>
      <w:r w:rsidR="00BB3D41">
        <w:rPr>
          <w:lang w:val="en-GB"/>
        </w:rPr>
        <w:fldChar w:fldCharType="end"/>
      </w:r>
      <w:r w:rsidRPr="00955293">
        <w:rPr>
          <w:lang w:val="en-GB"/>
        </w:rPr>
        <w:t xml:space="preserve">. </w:t>
      </w:r>
    </w:p>
    <w:p w14:paraId="291CEDF4" w14:textId="5389E4C6" w:rsidR="004E1399" w:rsidRPr="00955293" w:rsidRDefault="004E1399" w:rsidP="006A5BD7">
      <w:pPr>
        <w:spacing w:after="240" w:line="240" w:lineRule="auto"/>
        <w:jc w:val="both"/>
        <w:rPr>
          <w:lang w:val="en-US"/>
        </w:rPr>
      </w:pPr>
      <w:r w:rsidRPr="00955293">
        <w:rPr>
          <w:lang w:val="en-GB"/>
        </w:rPr>
        <w:t>Whether these gender stereotypes differ by social class is less well researched</w:t>
      </w:r>
      <w:r w:rsidR="00BB3D41">
        <w:rPr>
          <w:lang w:val="en-GB"/>
        </w:rPr>
        <w:t xml:space="preserve"> </w:t>
      </w:r>
      <w:r w:rsidR="00BB3D41">
        <w:rPr>
          <w:lang w:val="en-GB"/>
        </w:rPr>
        <w:fldChar w:fldCharType="begin"/>
      </w:r>
      <w:r w:rsidR="00833DCA">
        <w:rPr>
          <w:lang w:val="en-GB"/>
        </w:rPr>
        <w:instrText xml:space="preserve"> ADDIN EN.CITE &lt;EndNote&gt;&lt;Cite&gt;&lt;Author&gt;Rivera&lt;/Author&gt;&lt;Year&gt;2016&lt;/Year&gt;&lt;RecNum&gt;723&lt;/RecNum&gt;&lt;Prefix&gt;for a detailed account of gender and class stereotyping in an elite labour market see &lt;/Prefix&gt;&lt;DisplayText&gt;(for a detailed account of gender and class stereotyping in an elite labour market see Rivera &amp;amp; Tilcsik, 2016)&lt;/DisplayText&gt;&lt;record&gt;&lt;rec-number&gt;723&lt;/rec-number&gt;&lt;foreign-keys&gt;&lt;key app="EN" db-id="wzre9as2u2ffe2e0tf2vtwr1wsd02s5x5zr0" timestamp="1487344085"&gt;723&lt;/key&gt;&lt;/foreign-keys&gt;&lt;ref-type name="Journal Article"&gt;17&lt;/ref-type&gt;&lt;contributors&gt;&lt;authors&gt;&lt;author&gt;Rivera, Lauren A.&lt;/author&gt;&lt;author&gt;Tilcsik, András&lt;/author&gt;&lt;/authors&gt;&lt;/contributors&gt;&lt;titles&gt;&lt;title&gt;Class advantage, commitment penalty: the gendered effect of social class signals in an elite labor market&lt;/title&gt;&lt;secondary-title&gt;American Sociological Review&lt;/secondary-title&gt;&lt;/titles&gt;&lt;periodical&gt;&lt;full-title&gt;American Sociological Review&lt;/full-title&gt;&lt;/periodical&gt;&lt;pages&gt;1097-1131&lt;/pages&gt;&lt;volume&gt;81&lt;/volume&gt;&lt;number&gt;6&lt;/number&gt;&lt;dates&gt;&lt;year&gt;2016&lt;/year&gt;&lt;/dates&gt;&lt;isbn&gt;0003-1224&lt;/isbn&gt;&lt;urls&gt;&lt;/urls&gt;&lt;/record&gt;&lt;/Cite&gt;&lt;/EndNote&gt;</w:instrText>
      </w:r>
      <w:r w:rsidR="00BB3D41">
        <w:rPr>
          <w:lang w:val="en-GB"/>
        </w:rPr>
        <w:fldChar w:fldCharType="separate"/>
      </w:r>
      <w:r w:rsidR="00833DCA">
        <w:rPr>
          <w:noProof/>
          <w:lang w:val="en-GB"/>
        </w:rPr>
        <w:t>(for a detailed account of gender and class stereotyping in an elite labour market see Rivera &amp; Tilcsik, 2016)</w:t>
      </w:r>
      <w:r w:rsidR="00BB3D41">
        <w:rPr>
          <w:lang w:val="en-GB"/>
        </w:rPr>
        <w:fldChar w:fldCharType="end"/>
      </w:r>
      <w:r w:rsidRPr="00955293">
        <w:rPr>
          <w:lang w:val="en-GB"/>
        </w:rPr>
        <w:t>.</w:t>
      </w:r>
      <w:r w:rsidR="00682E27">
        <w:rPr>
          <w:lang w:val="en-GB"/>
        </w:rPr>
        <w:t xml:space="preserve"> </w:t>
      </w:r>
      <w:r w:rsidR="00682E27">
        <w:rPr>
          <w:lang w:val="en-GB"/>
        </w:rPr>
        <w:fldChar w:fldCharType="begin"/>
      </w:r>
      <w:r w:rsidR="009D42F9">
        <w:rPr>
          <w:lang w:val="en-GB"/>
        </w:rPr>
        <w:instrText xml:space="preserve"> ADDIN EN.CITE &lt;EndNote&gt;&lt;Cite AuthorYear="1"&gt;&lt;Author&gt;England&lt;/Author&gt;&lt;Year&gt;2010&lt;/Year&gt;&lt;RecNum&gt;900&lt;/RecNum&gt;&lt;DisplayText&gt;England (2010)&lt;/DisplayText&gt;&lt;record&gt;&lt;rec-number&gt;900&lt;/rec-number&gt;&lt;foreign-keys&gt;&lt;key app="EN" db-id="wzre9as2u2ffe2e0tf2vtwr1wsd02s5x5zr0" timestamp="1504001998"&gt;900&lt;/key&gt;&lt;/foreign-keys&gt;&lt;ref-type name="Journal Article"&gt;17&lt;/ref-type&gt;&lt;contributors&gt;&lt;authors&gt;&lt;author&gt;England, Paula&lt;/author&gt;&lt;/authors&gt;&lt;/contributors&gt;&lt;titles&gt;&lt;title&gt;The gender revolution uneven and stalled&lt;/title&gt;&lt;secondary-title&gt;Gender &amp;amp; Society&lt;/secondary-title&gt;&lt;/titles&gt;&lt;periodical&gt;&lt;full-title&gt;Gender &amp;amp; Society&lt;/full-title&gt;&lt;/periodical&gt;&lt;pages&gt;149-166&lt;/pages&gt;&lt;volume&gt;24&lt;/volume&gt;&lt;number&gt;2&lt;/number&gt;&lt;keywords&gt;&lt;keyword&gt;class&lt;/keyword&gt;&lt;keyword&gt;education&lt;/keyword&gt;&lt;keyword&gt;gender&lt;/keyword&gt;&lt;keyword&gt;race&lt;/keyword&gt;&lt;keyword&gt;work/occupations&lt;/keyword&gt;&lt;/keywords&gt;&lt;dates&gt;&lt;year&gt;2010&lt;/year&gt;&lt;/dates&gt;&lt;isbn&gt;0891-2432, 1552-3977&lt;/isbn&gt;&lt;urls&gt;&lt;/urls&gt;&lt;language&gt;en&lt;/language&gt;&lt;/record&gt;&lt;/Cite&gt;&lt;/EndNote&gt;</w:instrText>
      </w:r>
      <w:r w:rsidR="00682E27">
        <w:rPr>
          <w:lang w:val="en-GB"/>
        </w:rPr>
        <w:fldChar w:fldCharType="separate"/>
      </w:r>
      <w:r w:rsidR="00682E27">
        <w:rPr>
          <w:noProof/>
          <w:lang w:val="en-GB"/>
        </w:rPr>
        <w:t>England (2010)</w:t>
      </w:r>
      <w:r w:rsidR="00682E27">
        <w:rPr>
          <w:lang w:val="en-GB"/>
        </w:rPr>
        <w:fldChar w:fldCharType="end"/>
      </w:r>
      <w:r w:rsidRPr="00955293">
        <w:rPr>
          <w:lang w:val="en-GB"/>
        </w:rPr>
        <w:t xml:space="preserve"> argues that as long as upward mobility (or at least avoidance of downward mobility) is possible within ones gender typical occupations, people will tend to continue to choose a field of study or a job that corresponds to their own gender. Consequently, for the lower and middle class women it is easier to remain in a gender segregated female job, while for upper class women this is less true, as female typical jobs are often lower in status </w:t>
      </w:r>
      <w:r w:rsidR="00653F8F">
        <w:rPr>
          <w:lang w:val="en-GB"/>
        </w:rPr>
        <w:fldChar w:fldCharType="begin"/>
      </w:r>
      <w:r w:rsidR="00833DCA">
        <w:rPr>
          <w:lang w:val="en-GB"/>
        </w:rPr>
        <w:instrText xml:space="preserve"> ADDIN EN.CITE &lt;EndNote&gt;&lt;Cite&gt;&lt;Author&gt;England&lt;/Author&gt;&lt;Year&gt;2010&lt;/Year&gt;&lt;RecNum&gt;900&lt;/RecNum&gt;&lt;DisplayText&gt;(England, 2010)&lt;/DisplayText&gt;&lt;record&gt;&lt;rec-number&gt;900&lt;/rec-number&gt;&lt;foreign-keys&gt;&lt;key app="EN" db-id="wzre9as2u2ffe2e0tf2vtwr1wsd02s5x5zr0" timestamp="1504001998"&gt;900&lt;/key&gt;&lt;/foreign-keys&gt;&lt;ref-type name="Journal Article"&gt;17&lt;/ref-type&gt;&lt;contributors&gt;&lt;authors&gt;&lt;author&gt;England, Paula&lt;/author&gt;&lt;/authors&gt;&lt;/contributors&gt;&lt;titles&gt;&lt;title&gt;The gender revolution uneven and stalled&lt;/title&gt;&lt;secondary-title&gt;Gender &amp;amp; Society&lt;/secondary-title&gt;&lt;/titles&gt;&lt;periodical&gt;&lt;full-title&gt;Gender &amp;amp; Society&lt;/full-title&gt;&lt;/periodical&gt;&lt;pages&gt;149-166&lt;/pages&gt;&lt;volume&gt;24&lt;/volume&gt;&lt;number&gt;2&lt;/number&gt;&lt;keywords&gt;&lt;keyword&gt;class&lt;/keyword&gt;&lt;keyword&gt;education&lt;/keyword&gt;&lt;keyword&gt;gender&lt;/keyword&gt;&lt;keyword&gt;race&lt;/keyword&gt;&lt;keyword&gt;work/occupations&lt;/keyword&gt;&lt;/keywords&gt;&lt;dates&gt;&lt;year&gt;2010&lt;/year&gt;&lt;/dates&gt;&lt;isbn&gt;0891-2432, 1552-3977&lt;/isbn&gt;&lt;urls&gt;&lt;/urls&gt;&lt;language&gt;en&lt;/language&gt;&lt;/record&gt;&lt;/Cite&gt;&lt;/EndNote&gt;</w:instrText>
      </w:r>
      <w:r w:rsidR="00653F8F">
        <w:rPr>
          <w:lang w:val="en-GB"/>
        </w:rPr>
        <w:fldChar w:fldCharType="separate"/>
      </w:r>
      <w:r w:rsidR="00833DCA">
        <w:rPr>
          <w:noProof/>
          <w:lang w:val="en-GB"/>
        </w:rPr>
        <w:t>(England, 2010)</w:t>
      </w:r>
      <w:r w:rsidR="00653F8F">
        <w:rPr>
          <w:lang w:val="en-GB"/>
        </w:rPr>
        <w:fldChar w:fldCharType="end"/>
      </w:r>
      <w:r w:rsidRPr="00955293">
        <w:rPr>
          <w:lang w:val="en-GB"/>
        </w:rPr>
        <w:t>. This means that an interplay between gender and social origin shapes young adults school trajectories and subsequently influences their labour market opportunities.</w:t>
      </w:r>
    </w:p>
    <w:p w14:paraId="55E17564" w14:textId="77777777" w:rsidR="004E1399" w:rsidRPr="00955293" w:rsidRDefault="004E1399" w:rsidP="006A5BD7">
      <w:pPr>
        <w:spacing w:after="240" w:line="240" w:lineRule="auto"/>
        <w:jc w:val="both"/>
        <w:rPr>
          <w:lang w:val="en-GB"/>
        </w:rPr>
      </w:pPr>
      <w:r w:rsidRPr="00955293">
        <w:rPr>
          <w:lang w:val="en-GB"/>
        </w:rPr>
        <w:t>In sum, although the mechanisms might not be the same, choice of field of study simultaneously differs by social origin and by gender. So far, analyses mainly in gender sociology and labour economics have focused on horizontal gender segregation, while research in educational sociology has dealt with both aspects, but not conjointly. We therefore attempt to consider both, gender and social stratification in the educational trajectory, including aspects of horizontal and vertical segregation.</w:t>
      </w:r>
    </w:p>
    <w:p w14:paraId="45616FAB" w14:textId="10470985" w:rsidR="004E1399" w:rsidRPr="00955293" w:rsidRDefault="004E1399" w:rsidP="006A5BD7">
      <w:pPr>
        <w:spacing w:after="240" w:line="240" w:lineRule="auto"/>
        <w:jc w:val="both"/>
        <w:rPr>
          <w:lang w:val="en-GB"/>
        </w:rPr>
      </w:pPr>
      <w:r w:rsidRPr="00955293">
        <w:rPr>
          <w:lang w:val="en-GB"/>
        </w:rPr>
        <w:t>Vocational education plays an important role in Switzerland's dual training system. It offers different possibilities to access tertiary level education, such as, for example, professional schools, universities of applied sciences and in some cases universities. However, the ideal route to university continues to be via high school. For more detailed information on the Swiss educational system see for example</w:t>
      </w:r>
      <w:r w:rsidR="000E50C7">
        <w:rPr>
          <w:lang w:val="en-GB"/>
        </w:rPr>
        <w:t xml:space="preserve"> </w:t>
      </w:r>
      <w:r w:rsidR="000E50C7">
        <w:rPr>
          <w:lang w:val="en-GB"/>
        </w:rPr>
        <w:fldChar w:fldCharType="begin"/>
      </w:r>
      <w:r w:rsidR="00833DCA">
        <w:rPr>
          <w:lang w:val="en-GB"/>
        </w:rPr>
        <w:instrText xml:space="preserve"> ADDIN EN.CITE &lt;EndNote&gt;&lt;Cite AuthorYear="1"&gt;&lt;Author&gt;Imdorf&lt;/Author&gt;&lt;Year&gt;2017&lt;/Year&gt;&lt;RecNum&gt;1647&lt;/RecNum&gt;&lt;DisplayText&gt;Imdorf, Koomen, Murdoch, and Guégnard (2017)&lt;/DisplayText&gt;&lt;record&gt;&lt;rec-number&gt;1647&lt;/rec-number&gt;&lt;foreign-keys&gt;&lt;key app="EN" db-id="wzre9as2u2ffe2e0tf2vtwr1wsd02s5x5zr0" timestamp="1542639403"&gt;1647&lt;/key&gt;&lt;/foreign-keys&gt;&lt;ref-type name="Journal Article"&gt;17&lt;/ref-type&gt;&lt;contributors&gt;&lt;authors&gt;&lt;author&gt;Imdorf, Christian&lt;/author&gt;&lt;author&gt;Koomen, Maarten&lt;/author&gt;&lt;author&gt;Murdoch, Jake&lt;/author&gt;&lt;author&gt;Guégnard, Christine&lt;/author&gt;&lt;/authors&gt;&lt;/contributors&gt;&lt;titles&gt;&lt;title&gt;Do vocational pathways improve higher education access for women and men from less privileged social backgrounds? A comparison of vocational tracks to higher education in France and Switzerland&lt;/title&gt;&lt;secondary-title&gt;Rassegna Italiana di Sociologia&lt;/secondary-title&gt;&lt;/titles&gt;&lt;periodical&gt;&lt;full-title&gt;Rassegna italiana di Sociologia&lt;/full-title&gt;&lt;/periodical&gt;&lt;pages&gt;283-314&lt;/pages&gt;&lt;volume&gt;58&lt;/volume&gt;&lt;number&gt;2&lt;/number&gt;&lt;dates&gt;&lt;year&gt;2017&lt;/year&gt;&lt;/dates&gt;&lt;isbn&gt;0486-0349&lt;/isbn&gt;&lt;urls&gt;&lt;/urls&gt;&lt;/record&gt;&lt;/Cite&gt;&lt;/EndNote&gt;</w:instrText>
      </w:r>
      <w:r w:rsidR="000E50C7">
        <w:rPr>
          <w:lang w:val="en-GB"/>
        </w:rPr>
        <w:fldChar w:fldCharType="separate"/>
      </w:r>
      <w:r w:rsidR="00833DCA">
        <w:rPr>
          <w:noProof/>
          <w:lang w:val="en-GB"/>
        </w:rPr>
        <w:t>Imdorf, Koomen, Murdoch, and Guégnard (2017)</w:t>
      </w:r>
      <w:r w:rsidR="000E50C7">
        <w:rPr>
          <w:lang w:val="en-GB"/>
        </w:rPr>
        <w:fldChar w:fldCharType="end"/>
      </w:r>
      <w:r w:rsidRPr="00955293">
        <w:rPr>
          <w:lang w:val="en-GB"/>
        </w:rPr>
        <w:t xml:space="preserve">, </w:t>
      </w:r>
      <w:r w:rsidR="000E50C7">
        <w:rPr>
          <w:lang w:val="en-GB"/>
        </w:rPr>
        <w:fldChar w:fldCharType="begin"/>
      </w:r>
      <w:r w:rsidR="000E50C7">
        <w:rPr>
          <w:lang w:val="en-GB"/>
        </w:rPr>
        <w:instrText xml:space="preserve"> ADDIN EN.CITE &lt;EndNote&gt;&lt;Cite AuthorYear="1"&gt;&lt;Author&gt;Glauser&lt;/Author&gt;&lt;Year&gt;2015&lt;/Year&gt;&lt;RecNum&gt;1648&lt;/RecNum&gt;&lt;Suffix&gt;`, chapter 2.1&lt;/Suffix&gt;&lt;DisplayText&gt;Glauser (2015, chapter 2.1)&lt;/DisplayText&gt;&lt;record&gt;&lt;rec-number&gt;1648&lt;/rec-number&gt;&lt;foreign-keys&gt;&lt;key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sidR="000E50C7">
        <w:rPr>
          <w:lang w:val="en-GB"/>
        </w:rPr>
        <w:fldChar w:fldCharType="separate"/>
      </w:r>
      <w:r w:rsidR="000E50C7">
        <w:rPr>
          <w:noProof/>
          <w:lang w:val="en-GB"/>
        </w:rPr>
        <w:t>Glauser (2015, chapter 2.1)</w:t>
      </w:r>
      <w:r w:rsidR="000E50C7">
        <w:rPr>
          <w:lang w:val="en-GB"/>
        </w:rPr>
        <w:fldChar w:fldCharType="end"/>
      </w:r>
      <w:r w:rsidR="000E50C7">
        <w:rPr>
          <w:lang w:val="en-GB"/>
        </w:rPr>
        <w:t xml:space="preserve"> </w:t>
      </w:r>
      <w:r w:rsidRPr="00955293">
        <w:rPr>
          <w:lang w:val="en-GB"/>
        </w:rPr>
        <w:t>or</w:t>
      </w:r>
      <w:r w:rsidR="000E50C7">
        <w:rPr>
          <w:lang w:val="en-GB"/>
        </w:rPr>
        <w:t xml:space="preserve"> </w:t>
      </w:r>
      <w:r w:rsidR="000E50C7">
        <w:rPr>
          <w:lang w:val="en-GB"/>
        </w:rPr>
        <w:fldChar w:fldCharType="begin"/>
      </w:r>
      <w:r w:rsidR="000E50C7">
        <w:rPr>
          <w:lang w:val="en-GB"/>
        </w:rPr>
        <w:instrText xml:space="preserve"> ADDIN EN.CITE &lt;EndNote&gt;&lt;Cite AuthorYear="1"&gt;&lt;Author&gt;Imdorf&lt;/Author&gt;&lt;Year&gt;2015&lt;/Year&gt;&lt;RecNum&gt;532&lt;/RecNum&gt;&lt;DisplayText&gt;Imdorf and Hupka-Brunner (2015)&lt;/DisplayText&gt;&lt;record&gt;&lt;rec-number&gt;532&lt;/rec-number&gt;&lt;foreign-keys&gt;&lt;key app="EN" db-id="wzre9as2u2ffe2e0tf2vtwr1wsd02s5x5zr0" timestamp="1455009207"&gt;532&lt;/key&gt;&lt;/foreign-keys&gt;&lt;ref-type name="Book Section"&gt;5&lt;/ref-type&gt;&lt;contributors&gt;&lt;authors&gt;&lt;author&gt;Imdorf, Christian&lt;/author&gt;&lt;author&gt;Hupka-Brunner, Sandra&lt;/author&gt;&lt;/authors&gt;&lt;secondary-authors&gt;&lt;author&gt;Blossfeld, Hans-Peter&lt;/author&gt;&lt;author&gt;Skopek, Jan&lt;/author&gt;&lt;author&gt;Triventi, Moris&lt;/author&gt;&lt;author&gt;Buchholz, Sandra&lt;/author&gt;&lt;/secondary-authors&gt;&lt;/contributors&gt;&lt;titles&gt;&lt;title&gt;Gender differences at labor market entry in Switzerland&lt;/title&gt;&lt;secondary-title&gt;Gender, education and employment: an international comparison of school-to-work transitions&lt;/secondary-title&gt;&lt;/titles&gt;&lt;pages&gt;267–286&lt;/pages&gt;&lt;dates&gt;&lt;year&gt;2015&lt;/year&gt;&lt;/dates&gt;&lt;pub-location&gt;Cheltenham and Northampton&lt;/pub-location&gt;&lt;publisher&gt;Edward Elgar Publishing&lt;/publisher&gt;&lt;isbn&gt;1784715034&lt;/isbn&gt;&lt;urls&gt;&lt;/urls&gt;&lt;/record&gt;&lt;/Cite&gt;&lt;/EndNote&gt;</w:instrText>
      </w:r>
      <w:r w:rsidR="000E50C7">
        <w:rPr>
          <w:lang w:val="en-GB"/>
        </w:rPr>
        <w:fldChar w:fldCharType="separate"/>
      </w:r>
      <w:r w:rsidR="000E50C7">
        <w:rPr>
          <w:noProof/>
          <w:lang w:val="en-GB"/>
        </w:rPr>
        <w:t>Imdorf and Hupka-Brunner (2015)</w:t>
      </w:r>
      <w:r w:rsidR="000E50C7">
        <w:rPr>
          <w:lang w:val="en-GB"/>
        </w:rPr>
        <w:fldChar w:fldCharType="end"/>
      </w:r>
      <w:r w:rsidRPr="00955293">
        <w:rPr>
          <w:lang w:val="en-GB"/>
        </w:rPr>
        <w:t>.</w:t>
      </w:r>
    </w:p>
    <w:p w14:paraId="4605D401" w14:textId="77777777" w:rsidR="004E1399" w:rsidRPr="00955293" w:rsidRDefault="004E1399" w:rsidP="006A5BD7">
      <w:pPr>
        <w:spacing w:after="240" w:line="240" w:lineRule="auto"/>
        <w:jc w:val="both"/>
        <w:rPr>
          <w:lang w:val="en-GB"/>
        </w:rPr>
      </w:pPr>
      <w:r w:rsidRPr="00955293">
        <w:rPr>
          <w:lang w:val="en-GB"/>
        </w:rPr>
        <w:t xml:space="preserve">In line with the theories sketched above and due to the specificity of the Swiss educational system, it </w:t>
      </w:r>
      <w:proofErr w:type="gramStart"/>
      <w:r w:rsidRPr="00955293">
        <w:rPr>
          <w:lang w:val="en-GB"/>
        </w:rPr>
        <w:t>can be assumed</w:t>
      </w:r>
      <w:proofErr w:type="gramEnd"/>
      <w:r w:rsidRPr="00955293">
        <w:rPr>
          <w:lang w:val="en-GB"/>
        </w:rPr>
        <w:t xml:space="preserve"> that the higher the socioeconomic status of the parents, the better the school performance of children and the more likely it is that they follow an academic educational trajectory. We believe that this is </w:t>
      </w:r>
      <w:r w:rsidRPr="00955293">
        <w:rPr>
          <w:lang w:val="en-GB"/>
        </w:rPr>
        <w:lastRenderedPageBreak/>
        <w:t xml:space="preserve">more the case for girls than for boys, because vocational education, including further training in male dominated occupations offers more beneficial educational and subsequently job opportunities for boys than for girls. Access to female typical jobs in the health sector and teaching </w:t>
      </w:r>
      <w:proofErr w:type="gramStart"/>
      <w:r w:rsidRPr="00955293">
        <w:rPr>
          <w:lang w:val="en-GB"/>
        </w:rPr>
        <w:t>is provided</w:t>
      </w:r>
      <w:proofErr w:type="gramEnd"/>
      <w:r w:rsidRPr="00955293">
        <w:rPr>
          <w:lang w:val="en-GB"/>
        </w:rPr>
        <w:t xml:space="preserve"> via general schools on secondary level.</w:t>
      </w:r>
    </w:p>
    <w:p w14:paraId="68A2FEE1" w14:textId="77777777" w:rsidR="004E1399" w:rsidRPr="00955293" w:rsidRDefault="004E1399" w:rsidP="006A5BD7">
      <w:pPr>
        <w:spacing w:after="240" w:line="240" w:lineRule="auto"/>
        <w:jc w:val="both"/>
        <w:rPr>
          <w:b/>
          <w:lang w:val="en-GB"/>
        </w:rPr>
      </w:pPr>
      <w:r w:rsidRPr="00955293">
        <w:rPr>
          <w:b/>
          <w:lang w:val="en-GB"/>
        </w:rPr>
        <w:t>3. Data and Methods</w:t>
      </w:r>
    </w:p>
    <w:p w14:paraId="5018F9BE" w14:textId="77777777" w:rsidR="004E1399" w:rsidRPr="00955293" w:rsidRDefault="004E1399" w:rsidP="006A5BD7">
      <w:pPr>
        <w:spacing w:after="240" w:line="240" w:lineRule="auto"/>
        <w:jc w:val="both"/>
        <w:rPr>
          <w:i/>
          <w:lang w:val="en-GB"/>
        </w:rPr>
      </w:pPr>
      <w:r w:rsidRPr="00955293">
        <w:rPr>
          <w:i/>
          <w:lang w:val="en-GB"/>
        </w:rPr>
        <w:t>3.1. Data</w:t>
      </w:r>
    </w:p>
    <w:p w14:paraId="6931DF76" w14:textId="77777777" w:rsidR="004E1399" w:rsidRPr="00955293" w:rsidRDefault="004E1399" w:rsidP="006A5BD7">
      <w:pPr>
        <w:spacing w:after="240" w:line="240" w:lineRule="auto"/>
        <w:jc w:val="both"/>
        <w:rPr>
          <w:lang w:val="en-GB"/>
        </w:rPr>
      </w:pPr>
      <w:r w:rsidRPr="00955293">
        <w:rPr>
          <w:lang w:val="en-GB"/>
        </w:rPr>
        <w:t xml:space="preserve">We use the Swiss data from PISA (Programme for International Student Assessment) 2000 and the subsequent panel data of TREE (Transitions from Education to Employment), which is a follow up panel of students having participated in the PISA 2000 survey, consisting of 9 waves, collected between 2001 and 2014. We only consider persons who participated in each of the nine waves. This considerably reduces our sample but is necessary to conduct the sequence analysis. </w:t>
      </w:r>
    </w:p>
    <w:p w14:paraId="3956B238" w14:textId="409774C4" w:rsidR="004E1399" w:rsidRPr="00955293" w:rsidRDefault="004E1399" w:rsidP="006A5BD7">
      <w:pPr>
        <w:spacing w:after="240" w:line="240" w:lineRule="auto"/>
        <w:jc w:val="both"/>
        <w:rPr>
          <w:lang w:val="en-GB"/>
        </w:rPr>
      </w:pPr>
      <w:r w:rsidRPr="00955293">
        <w:rPr>
          <w:lang w:val="en-GB"/>
        </w:rPr>
        <w:t>To analyse students’ skills in reading, mathematics and science, we used the “Warm estimate” from the PISA 2000 database. These scores consist of the weighted averages of correct answers to all questions of a specific category. The weighting procedure follows Warm’s</w:t>
      </w:r>
      <w:r w:rsidR="00084ACB">
        <w:rPr>
          <w:lang w:val="en-GB"/>
        </w:rPr>
        <w:t xml:space="preserve"> </w:t>
      </w:r>
      <w:r w:rsidR="00084ACB">
        <w:rPr>
          <w:lang w:val="en-GB"/>
        </w:rPr>
        <w:fldChar w:fldCharType="begin"/>
      </w:r>
      <w:r w:rsidR="00084ACB">
        <w:rPr>
          <w:lang w:val="en-GB"/>
        </w:rPr>
        <w:instrText xml:space="preserve"> ADDIN EN.CITE &lt;EndNote&gt;&lt;Cite ExcludeAuth="1"&gt;&lt;Author&gt;Warm&lt;/Author&gt;&lt;Year&gt;1989&lt;/Year&gt;&lt;RecNum&gt;1642&lt;/RecNum&gt;&lt;DisplayText&gt;(1989)&lt;/DisplayText&gt;&lt;record&gt;&lt;rec-number&gt;1642&lt;/rec-number&gt;&lt;foreign-keys&gt;&lt;key app="EN" db-id="wzre9as2u2ffe2e0tf2vtwr1wsd02s5x5zr0" timestamp="1540224779"&gt;1642&lt;/key&gt;&lt;/foreign-keys&gt;&lt;ref-type name="Journal Article"&gt;17&lt;/ref-type&gt;&lt;contributors&gt;&lt;authors&gt;&lt;author&gt;Warm, Thomas A.&lt;/author&gt;&lt;/authors&gt;&lt;/contributors&gt;&lt;titles&gt;&lt;title&gt;Weighted likelihood estimation of ability in item response theory&lt;/title&gt;&lt;secondary-title&gt;Psychometrika&lt;/secondary-title&gt;&lt;/titles&gt;&lt;periodical&gt;&lt;full-title&gt;Psychometrika&lt;/full-title&gt;&lt;/periodical&gt;&lt;pages&gt;427-450&lt;/pages&gt;&lt;volume&gt;54&lt;/volume&gt;&lt;number&gt;3&lt;/number&gt;&lt;dates&gt;&lt;year&gt;1989&lt;/year&gt;&lt;/dates&gt;&lt;isbn&gt;0033-3123&lt;/isbn&gt;&lt;urls&gt;&lt;/urls&gt;&lt;/record&gt;&lt;/Cite&gt;&lt;/EndNote&gt;</w:instrText>
      </w:r>
      <w:r w:rsidR="00084ACB">
        <w:rPr>
          <w:lang w:val="en-GB"/>
        </w:rPr>
        <w:fldChar w:fldCharType="separate"/>
      </w:r>
      <w:r w:rsidR="00084ACB">
        <w:rPr>
          <w:noProof/>
          <w:lang w:val="en-GB"/>
        </w:rPr>
        <w:t>(1989)</w:t>
      </w:r>
      <w:r w:rsidR="00084ACB">
        <w:rPr>
          <w:lang w:val="en-GB"/>
        </w:rPr>
        <w:fldChar w:fldCharType="end"/>
      </w:r>
      <w:r w:rsidRPr="00955293">
        <w:rPr>
          <w:lang w:val="en-GB"/>
        </w:rPr>
        <w:t xml:space="preserve"> method of a weighed likelihood estimate (WLE). The </w:t>
      </w:r>
      <w:proofErr w:type="gramStart"/>
      <w:r w:rsidRPr="00955293">
        <w:rPr>
          <w:lang w:val="en-GB"/>
        </w:rPr>
        <w:t>main focus</w:t>
      </w:r>
      <w:proofErr w:type="gramEnd"/>
      <w:r w:rsidRPr="00955293">
        <w:rPr>
          <w:lang w:val="en-GB"/>
        </w:rPr>
        <w:t xml:space="preserve"> of the PISA 2000 tests were the reading skills. All students answered the reading assignments, but only either the mathematics or the science tasks. To reach a bigger number of cases we combine the two scores of mathematics and science. A further variable used from the PISA database is the socioeconomic status of the parents. We use the international socioeconomic index (ISEI), </w:t>
      </w:r>
      <w:proofErr w:type="gramStart"/>
      <w:r w:rsidRPr="00955293">
        <w:rPr>
          <w:lang w:val="en-GB"/>
        </w:rPr>
        <w:t>either from the father or the</w:t>
      </w:r>
      <w:proofErr w:type="gramEnd"/>
      <w:r w:rsidRPr="00955293">
        <w:rPr>
          <w:lang w:val="en-GB"/>
        </w:rPr>
        <w:t xml:space="preserve"> mother, depending on which one is higher. This score is based on the students information on parents occupation </w:t>
      </w:r>
      <w:r w:rsidR="003B051E">
        <w:rPr>
          <w:lang w:val="en-GB"/>
        </w:rPr>
        <w:fldChar w:fldCharType="begin"/>
      </w:r>
      <w:r w:rsidR="00833DCA">
        <w:rPr>
          <w:lang w:val="en-GB"/>
        </w:rPr>
        <w:instrText xml:space="preserve"> ADDIN EN.CITE &lt;EndNote&gt;&lt;Cite&gt;&lt;Author&gt;Adams&lt;/Author&gt;&lt;Year&gt;2003&lt;/Year&gt;&lt;RecNum&gt;1640&lt;/RecNum&gt;&lt;DisplayText&gt;(Adams &amp;amp; Wu, 2003)&lt;/DisplayText&gt;&lt;record&gt;&lt;rec-number&gt;1640&lt;/rec-number&gt;&lt;foreign-keys&gt;&lt;key app="EN" db-id="wzre9as2u2ffe2e0tf2vtwr1wsd02s5x5zr0" timestamp="1540223842"&gt;1640&lt;/key&gt;&lt;/foreign-keys&gt;&lt;ref-type name="Book"&gt;6&lt;/ref-type&gt;&lt;contributors&gt;&lt;authors&gt;&lt;author&gt;Ray Adams&lt;/author&gt;&lt;author&gt;Margaret Wu&lt;/author&gt;&lt;/authors&gt;&lt;/contributors&gt;&lt;titles&gt;&lt;title&gt;PISA Programme for international student assessment (PISA) PISA 2000 technical report&lt;/title&gt;&lt;/titles&gt;&lt;dates&gt;&lt;year&gt;2003&lt;/year&gt;&lt;/dates&gt;&lt;publisher&gt;oecd Publishing&lt;/publisher&gt;&lt;isbn&gt;9264199527&lt;/isbn&gt;&lt;urls&gt;&lt;/urls&gt;&lt;/record&gt;&lt;/Cite&gt;&lt;/EndNote&gt;</w:instrText>
      </w:r>
      <w:r w:rsidR="003B051E">
        <w:rPr>
          <w:lang w:val="en-GB"/>
        </w:rPr>
        <w:fldChar w:fldCharType="separate"/>
      </w:r>
      <w:r w:rsidR="00833DCA">
        <w:rPr>
          <w:noProof/>
          <w:lang w:val="en-GB"/>
        </w:rPr>
        <w:t>(Adams &amp; Wu, 2003)</w:t>
      </w:r>
      <w:r w:rsidR="003B051E">
        <w:rPr>
          <w:lang w:val="en-GB"/>
        </w:rPr>
        <w:fldChar w:fldCharType="end"/>
      </w:r>
      <w:r w:rsidRPr="00955293">
        <w:rPr>
          <w:lang w:val="en-GB"/>
        </w:rPr>
        <w:t xml:space="preserve">. </w:t>
      </w:r>
    </w:p>
    <w:p w14:paraId="4DFFEDF4" w14:textId="77777777" w:rsidR="004E1399" w:rsidRPr="00955293" w:rsidRDefault="004E1399" w:rsidP="006A5BD7">
      <w:pPr>
        <w:spacing w:after="240" w:line="240" w:lineRule="auto"/>
        <w:jc w:val="both"/>
        <w:rPr>
          <w:lang w:val="en-GB"/>
        </w:rPr>
      </w:pPr>
      <w:r w:rsidRPr="00955293">
        <w:rPr>
          <w:lang w:val="en-GB"/>
        </w:rPr>
        <w:t>In each of the nine cross-sectional waves the school and work situation of the participants was recorded in detail. Additionally, TREE provides an episodic dataset for the job episodes 2003-2014 and a beta version of educational episodes 2010-2014. For the time before 2010, we had to rely on cross-sectional information on the individuals’ educational status to construct the episodes. In a further step, we merged the datasets of the education and the job episodes and constructed a variable called “state” that indicates the education or job state of each episode and has the following values:</w:t>
      </w:r>
    </w:p>
    <w:p w14:paraId="6E587AC9" w14:textId="77777777" w:rsidR="004E1399" w:rsidRPr="00955293" w:rsidRDefault="004E1399" w:rsidP="006A5BD7">
      <w:pPr>
        <w:numPr>
          <w:ilvl w:val="0"/>
          <w:numId w:val="7"/>
        </w:numPr>
        <w:spacing w:after="240" w:line="240" w:lineRule="auto"/>
        <w:jc w:val="both"/>
        <w:rPr>
          <w:lang w:val="en-US"/>
        </w:rPr>
      </w:pPr>
      <w:r w:rsidRPr="00955293">
        <w:rPr>
          <w:lang w:val="en-US"/>
        </w:rPr>
        <w:t>Vocational education and training on secondary level (e.g. apprenticeship)</w:t>
      </w:r>
    </w:p>
    <w:p w14:paraId="536B665B" w14:textId="77777777" w:rsidR="004E1399" w:rsidRPr="00955293" w:rsidRDefault="004E1399" w:rsidP="006A5BD7">
      <w:pPr>
        <w:numPr>
          <w:ilvl w:val="0"/>
          <w:numId w:val="7"/>
        </w:numPr>
        <w:spacing w:after="240" w:line="240" w:lineRule="auto"/>
        <w:jc w:val="both"/>
        <w:rPr>
          <w:lang w:val="en-US"/>
        </w:rPr>
      </w:pPr>
      <w:proofErr w:type="spellStart"/>
      <w:r w:rsidRPr="00955293">
        <w:rPr>
          <w:lang w:val="en-US"/>
        </w:rPr>
        <w:t>Specialised</w:t>
      </w:r>
      <w:proofErr w:type="spellEnd"/>
      <w:r w:rsidRPr="00955293">
        <w:rPr>
          <w:lang w:val="en-US"/>
        </w:rPr>
        <w:t xml:space="preserve"> secondary education (e.g. schools that prepare for further education, mainly in the health sector)</w:t>
      </w:r>
    </w:p>
    <w:p w14:paraId="5A429C48" w14:textId="77777777" w:rsidR="004E1399" w:rsidRPr="00955293" w:rsidRDefault="004E1399" w:rsidP="006A5BD7">
      <w:pPr>
        <w:numPr>
          <w:ilvl w:val="0"/>
          <w:numId w:val="7"/>
        </w:numPr>
        <w:spacing w:after="240" w:line="240" w:lineRule="auto"/>
        <w:jc w:val="both"/>
        <w:rPr>
          <w:lang w:val="en-US"/>
        </w:rPr>
      </w:pPr>
      <w:r w:rsidRPr="00955293">
        <w:rPr>
          <w:lang w:val="en-US"/>
        </w:rPr>
        <w:t>General secondary education (e.g. high school)</w:t>
      </w:r>
    </w:p>
    <w:p w14:paraId="48724D39" w14:textId="77777777" w:rsidR="004E1399" w:rsidRPr="00955293" w:rsidRDefault="004E1399" w:rsidP="006A5BD7">
      <w:pPr>
        <w:numPr>
          <w:ilvl w:val="0"/>
          <w:numId w:val="7"/>
        </w:numPr>
        <w:spacing w:after="240" w:line="240" w:lineRule="auto"/>
        <w:jc w:val="both"/>
        <w:rPr>
          <w:lang w:val="en-US"/>
        </w:rPr>
      </w:pPr>
      <w:r w:rsidRPr="00955293">
        <w:rPr>
          <w:lang w:val="en-US"/>
        </w:rPr>
        <w:t>Tertiary vocational education (e.g. technical school, upper vocational school)</w:t>
      </w:r>
    </w:p>
    <w:p w14:paraId="64096017" w14:textId="77777777" w:rsidR="004E1399" w:rsidRPr="00955293" w:rsidRDefault="004E1399" w:rsidP="006A5BD7">
      <w:pPr>
        <w:numPr>
          <w:ilvl w:val="0"/>
          <w:numId w:val="7"/>
        </w:numPr>
        <w:spacing w:after="240" w:line="240" w:lineRule="auto"/>
        <w:jc w:val="both"/>
        <w:rPr>
          <w:lang w:val="en-US"/>
        </w:rPr>
      </w:pPr>
      <w:r w:rsidRPr="00955293">
        <w:rPr>
          <w:lang w:val="en-US"/>
        </w:rPr>
        <w:t>University of applied sciences</w:t>
      </w:r>
    </w:p>
    <w:p w14:paraId="56B85122" w14:textId="77777777" w:rsidR="004E1399" w:rsidRPr="00955293" w:rsidRDefault="004E1399" w:rsidP="006A5BD7">
      <w:pPr>
        <w:numPr>
          <w:ilvl w:val="0"/>
          <w:numId w:val="7"/>
        </w:numPr>
        <w:spacing w:after="240" w:line="240" w:lineRule="auto"/>
        <w:jc w:val="both"/>
        <w:rPr>
          <w:lang w:val="en-US"/>
        </w:rPr>
      </w:pPr>
      <w:r w:rsidRPr="00955293">
        <w:rPr>
          <w:lang w:val="en-US"/>
        </w:rPr>
        <w:t>University of teacher education</w:t>
      </w:r>
    </w:p>
    <w:p w14:paraId="780D6C13" w14:textId="77777777" w:rsidR="004E1399" w:rsidRPr="00955293" w:rsidRDefault="004E1399" w:rsidP="006A5BD7">
      <w:pPr>
        <w:numPr>
          <w:ilvl w:val="0"/>
          <w:numId w:val="7"/>
        </w:numPr>
        <w:spacing w:after="240" w:line="240" w:lineRule="auto"/>
        <w:jc w:val="both"/>
        <w:rPr>
          <w:lang w:val="en-US"/>
        </w:rPr>
      </w:pPr>
      <w:r w:rsidRPr="00955293">
        <w:rPr>
          <w:lang w:val="en-US"/>
        </w:rPr>
        <w:t>University</w:t>
      </w:r>
    </w:p>
    <w:p w14:paraId="35F8163B" w14:textId="77777777" w:rsidR="004E1399" w:rsidRPr="00955293" w:rsidRDefault="004E1399" w:rsidP="006A5BD7">
      <w:pPr>
        <w:numPr>
          <w:ilvl w:val="0"/>
          <w:numId w:val="7"/>
        </w:numPr>
        <w:spacing w:after="240" w:line="240" w:lineRule="auto"/>
        <w:jc w:val="both"/>
        <w:rPr>
          <w:lang w:val="en-US"/>
        </w:rPr>
      </w:pPr>
      <w:r w:rsidRPr="00955293">
        <w:rPr>
          <w:lang w:val="en-US"/>
        </w:rPr>
        <w:t>Advanced studies</w:t>
      </w:r>
    </w:p>
    <w:p w14:paraId="09799CB2" w14:textId="77777777" w:rsidR="004E1399" w:rsidRPr="00955293" w:rsidRDefault="004E1399" w:rsidP="006A5BD7">
      <w:pPr>
        <w:numPr>
          <w:ilvl w:val="0"/>
          <w:numId w:val="7"/>
        </w:numPr>
        <w:spacing w:after="240" w:line="240" w:lineRule="auto"/>
        <w:jc w:val="both"/>
        <w:rPr>
          <w:lang w:val="en-US"/>
        </w:rPr>
      </w:pPr>
      <w:r w:rsidRPr="00955293">
        <w:rPr>
          <w:lang w:val="en-US"/>
        </w:rPr>
        <w:t>Other educations or trainings (e.g. internships, language schools)</w:t>
      </w:r>
    </w:p>
    <w:p w14:paraId="197D022D" w14:textId="77777777" w:rsidR="004E1399" w:rsidRPr="00955293" w:rsidRDefault="004E1399" w:rsidP="006A5BD7">
      <w:pPr>
        <w:numPr>
          <w:ilvl w:val="0"/>
          <w:numId w:val="7"/>
        </w:numPr>
        <w:spacing w:after="240" w:line="240" w:lineRule="auto"/>
        <w:jc w:val="both"/>
        <w:rPr>
          <w:lang w:val="en-US"/>
        </w:rPr>
      </w:pPr>
      <w:r w:rsidRPr="00955293">
        <w:rPr>
          <w:lang w:val="en-US"/>
        </w:rPr>
        <w:t>Employed</w:t>
      </w:r>
    </w:p>
    <w:p w14:paraId="6BC943F3" w14:textId="77777777" w:rsidR="004E1399" w:rsidRPr="00955293" w:rsidRDefault="004E1399" w:rsidP="006A5BD7">
      <w:pPr>
        <w:numPr>
          <w:ilvl w:val="0"/>
          <w:numId w:val="7"/>
        </w:numPr>
        <w:spacing w:after="240" w:line="240" w:lineRule="auto"/>
        <w:jc w:val="both"/>
        <w:rPr>
          <w:lang w:val="en-US"/>
        </w:rPr>
      </w:pPr>
      <w:r w:rsidRPr="00955293">
        <w:rPr>
          <w:lang w:val="en-US"/>
        </w:rPr>
        <w:lastRenderedPageBreak/>
        <w:t>NEET (neither in education nor employed)</w:t>
      </w:r>
    </w:p>
    <w:p w14:paraId="2340A5AF" w14:textId="57EFC333" w:rsidR="004E1399" w:rsidRPr="00955293" w:rsidRDefault="004E1399" w:rsidP="006A5BD7">
      <w:pPr>
        <w:spacing w:after="240" w:line="240" w:lineRule="auto"/>
        <w:jc w:val="both"/>
        <w:rPr>
          <w:lang w:val="en-GB"/>
        </w:rPr>
      </w:pPr>
      <w:r w:rsidRPr="00955293">
        <w:rPr>
          <w:lang w:val="en-GB"/>
        </w:rPr>
        <w:t xml:space="preserve">Our main outcome variables are the individuals own socioeconomic status and their income in 2014, at around age 30. To measure the socioeconomic status we constructed the ISEI from the ISCO-08 that </w:t>
      </w:r>
      <w:proofErr w:type="gramStart"/>
      <w:r w:rsidRPr="00955293">
        <w:rPr>
          <w:lang w:val="en-GB"/>
        </w:rPr>
        <w:t>is provided</w:t>
      </w:r>
      <w:proofErr w:type="gramEnd"/>
      <w:r w:rsidRPr="00955293">
        <w:rPr>
          <w:lang w:val="en-GB"/>
        </w:rPr>
        <w:t xml:space="preserve"> in the TREE data. We use the last available observation, which is 2013 or 2014 for around 95% of the individuals. In the regression models, we add a control variable that indicates whether the measurement of the ISEI is current or not. The income variable displays the gross monthly salary in 2014 in Swiss francs, standardised on a fulltime position</w:t>
      </w:r>
      <w:r w:rsidR="000B44F6">
        <w:rPr>
          <w:lang w:val="en-GB"/>
        </w:rPr>
        <w:t xml:space="preserve"> </w:t>
      </w:r>
      <w:r w:rsidR="000B44F6">
        <w:rPr>
          <w:lang w:val="en-GB"/>
        </w:rPr>
        <w:fldChar w:fldCharType="begin"/>
      </w:r>
      <w:r w:rsidR="00833DCA">
        <w:rPr>
          <w:lang w:val="en-GB"/>
        </w:rPr>
        <w:instrText xml:space="preserve"> ADDIN EN.CITE &lt;EndNote&gt;&lt;Cite&gt;&lt;Author&gt;Gomensoro&lt;/Author&gt;&lt;Year&gt;2017&lt;/Year&gt;&lt;RecNum&gt;1646&lt;/RecNum&gt;&lt;Prefix&gt;max. 42 hours per week`; for more details see &lt;/Prefix&gt;&lt;Pages&gt;33&lt;/Pages&gt;&lt;DisplayText&gt;(max. 42 hours per week; for more details see Gomensoro et al., 2017, p. 33)&lt;/DisplayText&gt;&lt;record&gt;&lt;rec-number&gt;1646&lt;/rec-number&gt;&lt;foreign-keys&gt;&lt;key app="EN" db-id="wzre9as2u2ffe2e0tf2vtwr1wsd02s5x5zr0" timestamp="1540392376"&gt;1646&lt;/key&gt;&lt;/foreign-keys&gt;&lt;ref-type name="Report"&gt;27&lt;/ref-type&gt;&lt;contributors&gt;&lt;authors&gt;&lt;author&gt;Gomensoro, Andrés&lt;/author&gt;&lt;author&gt;Meyer, Thomas&lt;/author&gt;&lt;author&gt;Hupka-Brunner, Sandra&lt;/author&gt;&lt;author&gt;Jann, Ben&lt;/author&gt;&lt;author&gt;Müller, Barbara&lt;/author&gt;&lt;author&gt;Oesch, Dominique&lt;/author&gt;&lt;author&gt;Rudin, Melania&lt;/author&gt;&lt;author&gt;Scharenberg, Katja&lt;/author&gt;&lt;/authors&gt;&lt;/contributors&gt;&lt;titles&gt;&lt;title&gt;Employment Situation at Age Thirty. Results Update of the Swiss Panel Survey TREE&lt;/title&gt;&lt;/titles&gt;&lt;dates&gt;&lt;year&gt;2017&lt;/year&gt;&lt;/dates&gt;&lt;urls&gt;&lt;/urls&gt;&lt;/record&gt;&lt;/Cite&gt;&lt;/EndNote&gt;</w:instrText>
      </w:r>
      <w:r w:rsidR="000B44F6">
        <w:rPr>
          <w:lang w:val="en-GB"/>
        </w:rPr>
        <w:fldChar w:fldCharType="separate"/>
      </w:r>
      <w:r w:rsidR="00833DCA">
        <w:rPr>
          <w:noProof/>
          <w:lang w:val="en-GB"/>
        </w:rPr>
        <w:t>(max. 42 hours per week; for more details see Gomensoro et al., 2017, p. 33)</w:t>
      </w:r>
      <w:r w:rsidR="000B44F6">
        <w:rPr>
          <w:lang w:val="en-GB"/>
        </w:rPr>
        <w:fldChar w:fldCharType="end"/>
      </w:r>
      <w:r w:rsidRPr="00955293">
        <w:rPr>
          <w:lang w:val="en-GB"/>
        </w:rPr>
        <w:t xml:space="preserve">, and logged when used in regression models. Some of the respondents have several jobs at the time. As there is no clear information in the data, on which is the most important job, we chose to consider the job with the highest income. </w:t>
      </w:r>
      <w:r w:rsidRPr="00955293">
        <w:rPr>
          <w:lang w:val="en-GB"/>
        </w:rPr>
        <w:fldChar w:fldCharType="begin"/>
      </w:r>
      <w:r w:rsidRPr="00955293">
        <w:rPr>
          <w:lang w:val="en-GB"/>
        </w:rPr>
        <w:instrText xml:space="preserve"> REF _Ref2080484 \h </w:instrText>
      </w:r>
      <w:r w:rsidR="00955293">
        <w:rPr>
          <w:lang w:val="en-GB"/>
        </w:rPr>
        <w:instrText xml:space="preserve"> \* MERGEFORMAT </w:instrText>
      </w:r>
      <w:r w:rsidRPr="00955293">
        <w:rPr>
          <w:lang w:val="en-GB"/>
        </w:rPr>
      </w:r>
      <w:r w:rsidRPr="00955293">
        <w:rPr>
          <w:lang w:val="en-GB"/>
        </w:rPr>
        <w:fldChar w:fldCharType="separate"/>
      </w:r>
      <w:r w:rsidR="000A27A3" w:rsidRPr="00955293">
        <w:rPr>
          <w:b/>
          <w:lang w:val="en-US"/>
        </w:rPr>
        <w:t>Table</w:t>
      </w:r>
      <w:r w:rsidR="000A27A3" w:rsidRPr="00955293">
        <w:rPr>
          <w:b/>
        </w:rPr>
        <w:t xml:space="preserve"> </w:t>
      </w:r>
      <w:r w:rsidR="000A27A3">
        <w:rPr>
          <w:b/>
          <w:noProof/>
        </w:rPr>
        <w:t>1</w:t>
      </w:r>
      <w:r w:rsidRPr="00955293">
        <w:rPr>
          <w:lang w:val="en-GB"/>
        </w:rPr>
        <w:fldChar w:fldCharType="end"/>
      </w:r>
      <w:r w:rsidRPr="00955293">
        <w:rPr>
          <w:lang w:val="en-GB"/>
        </w:rPr>
        <w:t xml:space="preserve"> (in the appendix) displays the (weighted) frequencies, means (or proportions if the variable is binary) and standard deviations of all used variables for men and women separately. Our sample consists of 907 men and 1353 women having participated in each wave.</w:t>
      </w:r>
    </w:p>
    <w:p w14:paraId="0220ED57" w14:textId="77777777" w:rsidR="004E1399" w:rsidRPr="00955293" w:rsidRDefault="004E1399" w:rsidP="006A5BD7">
      <w:pPr>
        <w:spacing w:after="240" w:line="240" w:lineRule="auto"/>
        <w:jc w:val="both"/>
        <w:rPr>
          <w:i/>
          <w:lang w:val="en-GB"/>
        </w:rPr>
      </w:pPr>
      <w:r w:rsidRPr="00955293">
        <w:rPr>
          <w:i/>
          <w:lang w:val="en-GB"/>
        </w:rPr>
        <w:t>3.2. Methods</w:t>
      </w:r>
    </w:p>
    <w:p w14:paraId="443DD003" w14:textId="71DFAF52" w:rsidR="004E1399" w:rsidRPr="00955293" w:rsidRDefault="004E1399" w:rsidP="006A5BD7">
      <w:pPr>
        <w:spacing w:after="240" w:line="240" w:lineRule="auto"/>
        <w:jc w:val="both"/>
        <w:rPr>
          <w:lang w:val="en-GB"/>
        </w:rPr>
      </w:pPr>
      <w:r w:rsidRPr="00955293">
        <w:rPr>
          <w:lang w:val="en-GB"/>
        </w:rPr>
        <w:t xml:space="preserve">Empirically, we apply sequence and regression analyses. From the episodic </w:t>
      </w:r>
      <w:r w:rsidR="00EA720A" w:rsidRPr="00955293">
        <w:rPr>
          <w:lang w:val="en-GB"/>
        </w:rPr>
        <w:t>data,</w:t>
      </w:r>
      <w:r w:rsidRPr="00955293">
        <w:rPr>
          <w:lang w:val="en-GB"/>
        </w:rPr>
        <w:t xml:space="preserve"> we constructed sequences with monthly information on the education or employment status of each individual. To make sense of the multitude of sequences, we form clusters of sequences using the dynamic hamming procedure</w:t>
      </w:r>
      <w:r w:rsidR="0002443B">
        <w:rPr>
          <w:lang w:val="en-GB"/>
        </w:rPr>
        <w:t xml:space="preserve"> </w:t>
      </w:r>
      <w:r w:rsidR="0002443B">
        <w:rPr>
          <w:lang w:val="en-GB"/>
        </w:rPr>
        <w:fldChar w:fldCharType="begin"/>
      </w:r>
      <w:r w:rsidR="00833DCA">
        <w:rPr>
          <w:lang w:val="en-GB"/>
        </w:rPr>
        <w:instrText xml:space="preserve"> ADDIN EN.CITE &lt;EndNote&gt;&lt;Cite&gt;&lt;Author&gt;Lesnard&lt;/Author&gt;&lt;Year&gt;2010&lt;/Year&gt;&lt;RecNum&gt;887&lt;/RecNum&gt;&lt;DisplayText&gt;(Lesnard, 2010)&lt;/DisplayText&gt;&lt;record&gt;&lt;rec-number&gt;887&lt;/rec-number&gt;&lt;foreign-keys&gt;&lt;key app="EN" db-id="wzre9as2u2ffe2e0tf2vtwr1wsd02s5x5zr0" timestamp="1504001997"&gt;887&lt;/key&gt;&lt;/foreign-keys&gt;&lt;ref-type name="Journal Article"&gt;17&lt;/ref-type&gt;&lt;contributors&gt;&lt;authors&gt;&lt;author&gt;Lesnard, Laurent&lt;/author&gt;&lt;/authors&gt;&lt;/contributors&gt;&lt;titles&gt;&lt;title&gt;Setting cost in optimal matching to uncover contemporaneous socio-temporal patterns&lt;/title&gt;&lt;secondary-title&gt;Sociological Methods &amp;amp; Research&lt;/secondary-title&gt;&lt;/titles&gt;&lt;periodical&gt;&lt;full-title&gt;Sociological Methods &amp;amp; Research&lt;/full-title&gt;&lt;/periodical&gt;&lt;pages&gt;389-419&lt;/pages&gt;&lt;volume&gt;38&lt;/volume&gt;&lt;number&gt;3&lt;/number&gt;&lt;keywords&gt;&lt;keyword&gt;costs&lt;/keyword&gt;&lt;keyword&gt;entropy&lt;/keyword&gt;&lt;keyword&gt;optimal matching&lt;/keyword&gt;&lt;keyword&gt;work schedule&lt;/keyword&gt;&lt;/keywords&gt;&lt;dates&gt;&lt;year&gt;2010&lt;/year&gt;&lt;/dates&gt;&lt;isbn&gt;0049-1241, 1552-8294&lt;/isbn&gt;&lt;urls&gt;&lt;/urls&gt;&lt;electronic-resource-num&gt;10.1177/0049124110362526&lt;/electronic-resource-num&gt;&lt;language&gt;en&lt;/language&gt;&lt;/record&gt;&lt;/Cite&gt;&lt;/EndNote&gt;</w:instrText>
      </w:r>
      <w:r w:rsidR="0002443B">
        <w:rPr>
          <w:lang w:val="en-GB"/>
        </w:rPr>
        <w:fldChar w:fldCharType="separate"/>
      </w:r>
      <w:r w:rsidR="00833DCA">
        <w:rPr>
          <w:noProof/>
          <w:lang w:val="en-GB"/>
        </w:rPr>
        <w:t>(Lesnard, 2010)</w:t>
      </w:r>
      <w:r w:rsidR="0002443B">
        <w:rPr>
          <w:lang w:val="en-GB"/>
        </w:rPr>
        <w:fldChar w:fldCharType="end"/>
      </w:r>
      <w:r w:rsidRPr="00955293">
        <w:rPr>
          <w:lang w:val="en-GB"/>
        </w:rPr>
        <w:t>, which is a variant of optimal matching. It is especially suitable when all sequences have the same length. The optimal matching procedure compares each sequence with every other and calculates the distances between them. The least number of transformations necessary to match the two sequences determines the dissimilarity between them</w:t>
      </w:r>
      <w:r w:rsidR="0002443B">
        <w:rPr>
          <w:lang w:val="en-GB"/>
        </w:rPr>
        <w:t xml:space="preserve"> </w:t>
      </w:r>
      <w:r w:rsidR="0002443B">
        <w:rPr>
          <w:lang w:val="en-GB"/>
        </w:rPr>
        <w:fldChar w:fldCharType="begin">
          <w:fldData xml:space="preserve">PEVuZE5vdGU+PENpdGU+PEF1dGhvcj5MZXNuYXJkPC9BdXRob3I+PFllYXI+MjAxMDwvWWVhcj48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</w:fldData>
        </w:fldChar>
      </w:r>
      <w:r w:rsidR="00833DCA">
        <w:rPr>
          <w:lang w:val="en-GB"/>
        </w:rPr>
        <w:instrText xml:space="preserve"> ADDIN EN.CITE </w:instrText>
      </w:r>
      <w:r w:rsidR="00833DCA">
        <w:rPr>
          <w:lang w:val="en-GB"/>
        </w:rPr>
        <w:fldChar w:fldCharType="begin">
          <w:fldData xml:space="preserve">PEVuZE5vdGU+PENpdGU+PEF1dGhvcj5MZXNuYXJkPC9BdXRob3I+PFllYXI+MjAxMDwvWWVhcj48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</w:fldData>
        </w:fldChar>
      </w:r>
      <w:r w:rsidR="00833DCA">
        <w:rPr>
          <w:lang w:val="en-GB"/>
        </w:rPr>
        <w:instrText xml:space="preserve"> ADDIN EN.CITE.DATA </w:instrText>
      </w:r>
      <w:r w:rsidR="00833DCA">
        <w:rPr>
          <w:lang w:val="en-GB"/>
        </w:rPr>
      </w:r>
      <w:r w:rsidR="00833DCA">
        <w:rPr>
          <w:lang w:val="en-GB"/>
        </w:rPr>
        <w:fldChar w:fldCharType="end"/>
      </w:r>
      <w:r w:rsidR="0002443B">
        <w:rPr>
          <w:lang w:val="en-GB"/>
        </w:rPr>
      </w:r>
      <w:r w:rsidR="0002443B">
        <w:rPr>
          <w:lang w:val="en-GB"/>
        </w:rPr>
        <w:fldChar w:fldCharType="separate"/>
      </w:r>
      <w:r w:rsidR="00833DCA">
        <w:rPr>
          <w:noProof/>
          <w:lang w:val="en-GB"/>
        </w:rPr>
        <w:t>(see for example Halpin, 2010; Lesnard, 2006; Lesnard, 2010)</w:t>
      </w:r>
      <w:r w:rsidR="0002443B">
        <w:rPr>
          <w:lang w:val="en-GB"/>
        </w:rPr>
        <w:fldChar w:fldCharType="end"/>
      </w:r>
      <w:r w:rsidRPr="00955293">
        <w:rPr>
          <w:lang w:val="en-GB"/>
        </w:rPr>
        <w:t xml:space="preserve">. From this procedure results a distance matrix that contains distances between all individual sequences. In a second step, this distance matrix </w:t>
      </w:r>
      <w:proofErr w:type="gramStart"/>
      <w:r w:rsidRPr="00955293">
        <w:rPr>
          <w:lang w:val="en-GB"/>
        </w:rPr>
        <w:t>is being used</w:t>
      </w:r>
      <w:proofErr w:type="gramEnd"/>
      <w:r w:rsidRPr="00955293">
        <w:rPr>
          <w:lang w:val="en-GB"/>
        </w:rPr>
        <w:t xml:space="preserve"> for cluster analysis. Similar sequences will then be grouped together in clusters of educational trajectories</w:t>
      </w:r>
      <w:r w:rsidR="00565192">
        <w:rPr>
          <w:lang w:val="en-GB"/>
        </w:rPr>
        <w:t xml:space="preserve"> </w:t>
      </w:r>
      <w:r w:rsidR="00565192">
        <w:rPr>
          <w:lang w:val="en-GB"/>
        </w:rPr>
        <w:fldChar w:fldCharType="begin"/>
      </w:r>
      <w:r w:rsidR="00833DCA">
        <w:rPr>
          <w:lang w:val="en-GB"/>
        </w:rPr>
        <w:instrText xml:space="preserve"> ADDIN EN.CITE &lt;EndNote&gt;&lt;Cite&gt;&lt;Author&gt;Brzinsky-Fay&lt;/Author&gt;&lt;Year&gt;2010&lt;/Year&gt;&lt;RecNum&gt;1167&lt;/RecNum&gt;&lt;Prefix&gt;e.g. &lt;/Prefix&gt;&lt;DisplayText&gt;(e.g. Brzinsky-Fay &amp;amp; Kohler, 2010)&lt;/DisplayText&gt;&lt;record&gt;&lt;rec-number&gt;1167&lt;/rec-number&gt;&lt;foreign-keys&gt;&lt;key app="EN" db-id="wzre9as2u2ffe2e0tf2vtwr1wsd02s5x5zr0" timestamp="1504002021"&gt;1167&lt;/key&gt;&lt;/foreign-keys&gt;&lt;ref-type name="Journal Article"&gt;17&lt;/ref-type&gt;&lt;contributors&gt;&lt;authors&gt;&lt;author&gt;Brzinsky-Fay, Christian&lt;/author&gt;&lt;author&gt;Kohler, Ulrich&lt;/author&gt;&lt;/authors&gt;&lt;/contributors&gt;&lt;titles&gt;&lt;title&gt;New developments in sequence analysis&lt;/title&gt;&lt;secondary-title&gt;Sociological Methods &amp;amp; Research&lt;/secondary-title&gt;&lt;/titles&gt;&lt;periodical&gt;&lt;full-title&gt;Sociological Methods &amp;amp; Research&lt;/full-title&gt;&lt;/periodical&gt;&lt;pages&gt;359-364&lt;/pages&gt;&lt;volume&gt;38&lt;/volume&gt;&lt;number&gt;3&lt;/number&gt;&lt;dates&gt;&lt;year&gt;2010&lt;/year&gt;&lt;/dates&gt;&lt;isbn&gt;0049-1241, 1552-8294&lt;/isbn&gt;&lt;urls&gt;&lt;/urls&gt;&lt;language&gt;en&lt;/language&gt;&lt;/record&gt;&lt;/Cite&gt;&lt;/EndNote&gt;</w:instrText>
      </w:r>
      <w:r w:rsidR="00565192">
        <w:rPr>
          <w:lang w:val="en-GB"/>
        </w:rPr>
        <w:fldChar w:fldCharType="separate"/>
      </w:r>
      <w:r w:rsidR="00833DCA">
        <w:rPr>
          <w:noProof/>
          <w:lang w:val="en-GB"/>
        </w:rPr>
        <w:t>(e.g. Brzinsky-Fay &amp; Kohler, 2010)</w:t>
      </w:r>
      <w:r w:rsidR="00565192">
        <w:rPr>
          <w:lang w:val="en-GB"/>
        </w:rPr>
        <w:fldChar w:fldCharType="end"/>
      </w:r>
      <w:r w:rsidRPr="00955293">
        <w:rPr>
          <w:lang w:val="en-GB"/>
        </w:rPr>
        <w:t>. We performed the calculations with the SADI package for Stata</w:t>
      </w:r>
      <w:r w:rsidR="003D0E80">
        <w:rPr>
          <w:lang w:val="en-GB"/>
        </w:rPr>
        <w:t xml:space="preserve"> </w:t>
      </w:r>
      <w:r w:rsidR="003D0E80">
        <w:rPr>
          <w:lang w:val="en-GB"/>
        </w:rPr>
        <w:fldChar w:fldCharType="begin"/>
      </w:r>
      <w:r w:rsidR="00833DCA">
        <w:rPr>
          <w:lang w:val="en-GB"/>
        </w:rPr>
        <w:instrText xml:space="preserve"> ADDIN EN.CITE &lt;EndNote&gt;&lt;Cite&gt;&lt;Author&gt;Halpin&lt;/Author&gt;&lt;Year&gt;2017&lt;/Year&gt;&lt;RecNum&gt;1672&lt;/RecNum&gt;&lt;DisplayText&gt;(Halpin, 2017)&lt;/DisplayText&gt;&lt;record&gt;&lt;rec-number&gt;1672&lt;/rec-number&gt;&lt;foreign-keys&gt;&lt;key app="EN" db-id="wzre9as2u2ffe2e0tf2vtwr1wsd02s5x5zr0" timestamp="1546101962"&gt;1672&lt;/key&gt;&lt;/foreign-keys&gt;&lt;ref-type name="Journal Article"&gt;17&lt;/ref-type&gt;&lt;contributors&gt;&lt;authors&gt;&lt;author&gt;Halpin, Brendan&lt;/author&gt;&lt;/authors&gt;&lt;/contributors&gt;&lt;titles&gt;&lt;title&gt;SADI: Sequence analysis tools for Stata&lt;/title&gt;&lt;secondary-title&gt;Stata Journal&lt;/secondary-title&gt;&lt;/titles&gt;&lt;periodical&gt;&lt;full-title&gt;Stata Journal&lt;/full-title&gt;&lt;/periodical&gt;&lt;pages&gt;546-572&lt;/pages&gt;&lt;volume&gt;17&lt;/volume&gt;&lt;number&gt;3&lt;/number&gt;&lt;dates&gt;&lt;year&gt;2017&lt;/year&gt;&lt;/dates&gt;&lt;urls&gt;&lt;/urls&gt;&lt;/record&gt;&lt;/Cite&gt;&lt;/EndNote&gt;</w:instrText>
      </w:r>
      <w:r w:rsidR="003D0E80">
        <w:rPr>
          <w:lang w:val="en-GB"/>
        </w:rPr>
        <w:fldChar w:fldCharType="separate"/>
      </w:r>
      <w:r w:rsidR="00833DCA">
        <w:rPr>
          <w:noProof/>
          <w:lang w:val="en-GB"/>
        </w:rPr>
        <w:t>(Halpin, 2017)</w:t>
      </w:r>
      <w:r w:rsidR="003D0E80">
        <w:rPr>
          <w:lang w:val="en-GB"/>
        </w:rPr>
        <w:fldChar w:fldCharType="end"/>
      </w:r>
      <w:r w:rsidRPr="00955293">
        <w:rPr>
          <w:lang w:val="en-GB"/>
        </w:rPr>
        <w:t>.</w:t>
      </w:r>
    </w:p>
    <w:p w14:paraId="1261DFC8" w14:textId="0FB7266A" w:rsidR="004E1399" w:rsidRPr="00955293" w:rsidRDefault="004E1399" w:rsidP="006A5BD7">
      <w:pPr>
        <w:spacing w:after="240" w:line="240" w:lineRule="auto"/>
        <w:jc w:val="both"/>
        <w:rPr>
          <w:lang w:val="en-GB"/>
        </w:rPr>
      </w:pPr>
      <w:r w:rsidRPr="00955293">
        <w:rPr>
          <w:lang w:val="en-GB"/>
        </w:rPr>
        <w:t>To test our assumptions we conduct several regression models. First, we estimate linear regressions to test the primary effects of social origin on reading and mathematics/sciences skills. To take an intersectional approach, we insert an interaction term of parental ISEI and gender. Second, we applied a multinomial logit model to estimate the probability of pursuing a particular educational trajectory (including a model net of reading, mathematics/science skills). Third, we conduct again linear regressions to estimate the effect of social origin and gender on the persons own social status and their income at age 30. We estimate an additional model, controlling for the educational trajectory. Finally, we also estimated the effects of the educational trajectory on own status and salary. For all analyses, we use the appropriate survey weights taking into account the clustered sampling procedure and panel attrition</w:t>
      </w:r>
      <w:r w:rsidR="00434FCA">
        <w:rPr>
          <w:lang w:val="en-GB"/>
        </w:rPr>
        <w:t xml:space="preserve"> </w:t>
      </w:r>
      <w:r w:rsidR="00434FCA">
        <w:rPr>
          <w:lang w:val="en-GB"/>
        </w:rPr>
        <w:fldChar w:fldCharType="begin"/>
      </w:r>
      <w:r w:rsidR="00833DCA">
        <w:rPr>
          <w:lang w:val="en-GB"/>
        </w:rPr>
        <w:instrText xml:space="preserve"> ADDIN EN.CITE &lt;EndNote&gt;&lt;Cite&gt;&lt;Author&gt;Sacchi&lt;/Author&gt;&lt;Year&gt;2011&lt;/Year&gt;&lt;RecNum&gt;1695&lt;/RecNum&gt;&lt;Prefix&gt;see &lt;/Prefix&gt;&lt;DisplayText&gt;(see Sacchi, 2011)&lt;/DisplayText&gt;&lt;record&gt;&lt;rec-number&gt;1695&lt;/rec-number&gt;&lt;foreign-keys&gt;&lt;key app="EN" db-id="wzre9as2u2ffe2e0tf2vtwr1wsd02s5x5zr0" timestamp="1551099604"&gt;1695&lt;/key&gt;&lt;/foreign-keys&gt;&lt;ref-type name="Journal Article"&gt;17&lt;/ref-type&gt;&lt;contributors&gt;&lt;authors&gt;&lt;author&gt;Sacchi, Stefan&lt;/author&gt;&lt;/authors&gt;&lt;/contributors&gt;&lt;titles&gt;&lt;title&gt;Construction of TREE panel weights&lt;/title&gt;&lt;secondary-title&gt;Documentation for the panel waves from 2000 to 2010&lt;/secondary-title&gt;&lt;/titles&gt;&lt;periodical&gt;&lt;full-title&gt;Documentation for the panel waves from 2000 to 2010&lt;/full-title&gt;&lt;/periodical&gt;&lt;volume&gt;2011&lt;/volume&gt;&lt;dates&gt;&lt;year&gt;2011&lt;/year&gt;&lt;/dates&gt;&lt;urls&gt;&lt;/urls&gt;&lt;/record&gt;&lt;/Cite&gt;&lt;/EndNote&gt;</w:instrText>
      </w:r>
      <w:r w:rsidR="00434FCA">
        <w:rPr>
          <w:lang w:val="en-GB"/>
        </w:rPr>
        <w:fldChar w:fldCharType="separate"/>
      </w:r>
      <w:r w:rsidR="00833DCA">
        <w:rPr>
          <w:noProof/>
          <w:lang w:val="en-GB"/>
        </w:rPr>
        <w:t>(see Sacchi, 2011)</w:t>
      </w:r>
      <w:r w:rsidR="00434FCA">
        <w:rPr>
          <w:lang w:val="en-GB"/>
        </w:rPr>
        <w:fldChar w:fldCharType="end"/>
      </w:r>
      <w:r w:rsidRPr="00955293">
        <w:rPr>
          <w:lang w:val="en-GB"/>
        </w:rPr>
        <w:t>.</w:t>
      </w:r>
    </w:p>
    <w:p w14:paraId="4FD2BA39" w14:textId="77777777" w:rsidR="004E1399" w:rsidRPr="00955293" w:rsidRDefault="004E1399" w:rsidP="006A5BD7">
      <w:pPr>
        <w:spacing w:after="240" w:line="240" w:lineRule="auto"/>
        <w:jc w:val="both"/>
        <w:rPr>
          <w:b/>
          <w:lang w:val="en-GB"/>
        </w:rPr>
      </w:pPr>
      <w:r w:rsidRPr="00955293">
        <w:rPr>
          <w:b/>
          <w:lang w:val="en-GB"/>
        </w:rPr>
        <w:t>4. Empirical Findings</w:t>
      </w:r>
    </w:p>
    <w:p w14:paraId="623EE9E2" w14:textId="5F5FFBFA" w:rsidR="004E1399" w:rsidRPr="00955293" w:rsidRDefault="004E1399" w:rsidP="006A5BD7">
      <w:pPr>
        <w:spacing w:after="240" w:line="240" w:lineRule="auto"/>
        <w:jc w:val="both"/>
        <w:rPr>
          <w:lang w:val="en-GB"/>
        </w:rPr>
      </w:pPr>
      <w:r w:rsidRPr="00955293">
        <w:rPr>
          <w:lang w:val="en-GB"/>
        </w:rPr>
        <w:t xml:space="preserve">The first step of our analyses addresses the primary effects at the intersection of social origin and gender. Consistent with the existing literature we find differences in school performance (see </w:t>
      </w:r>
      <w:r w:rsidR="00BE1BF0">
        <w:rPr>
          <w:lang w:val="en-GB"/>
        </w:rPr>
        <w:t xml:space="preserve">Figure 1 and Table 2 in the annex). </w:t>
      </w:r>
      <w:r w:rsidRPr="00955293">
        <w:rPr>
          <w:lang w:val="en-GB"/>
        </w:rPr>
        <w:t xml:space="preserve">Pupils coming from families with a high socioeconomic status tend to perform better than pupils from less affluent families do. In addition, we confirm previous findings, showing better reading skills of girls and better mathematical and science skills of boys. Further, we find strong interaction effects between social origin and gender: Mainly the boys coming from families with a lower socioeconomic status are having difficulties accomplishing the reading tasks, resulting in a curvilinear, inversed U-shaped pattern for boys, while a generally flatter and linear trend </w:t>
      </w:r>
      <w:proofErr w:type="gramStart"/>
      <w:r w:rsidRPr="00955293">
        <w:rPr>
          <w:lang w:val="en-GB"/>
        </w:rPr>
        <w:t>can be found</w:t>
      </w:r>
      <w:proofErr w:type="gramEnd"/>
      <w:r w:rsidRPr="00955293">
        <w:rPr>
          <w:lang w:val="en-GB"/>
        </w:rPr>
        <w:t xml:space="preserve"> for girls. In mathematics and science, we find a gender difference only for the pupils in the middle range of the parental ISEI, with boys outperforming girls.</w:t>
      </w:r>
    </w:p>
    <w:p w14:paraId="229F6064" w14:textId="78461466" w:rsidR="004E1399" w:rsidRPr="00955293" w:rsidRDefault="00987D85" w:rsidP="006A5BD7">
      <w:pPr>
        <w:spacing w:after="240" w:line="240" w:lineRule="auto"/>
        <w:jc w:val="both"/>
        <w:rPr>
          <w:lang w:val="en-GB"/>
        </w:rPr>
      </w:pPr>
      <w:bookmarkStart w:id="3" w:name="_Ref2080268"/>
      <w:r>
        <w:rPr>
          <w:b/>
          <w:noProof/>
          <w:lang w:val="de-CH" w:eastAsia="de-CH"/>
        </w:rPr>
        <w:lastRenderedPageBreak/>
        <w:drawing>
          <wp:inline distT="0" distB="0" distL="0" distR="0" wp14:anchorId="11D6454E" wp14:editId="642D8631">
            <wp:extent cx="6188710" cy="2475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0A27A3">
        <w:rPr>
          <w:b/>
          <w:noProof/>
          <w:lang w:val="en-GB"/>
        </w:rPr>
        <w:t>1</w:t>
      </w:r>
      <w:r w:rsidR="004E1399" w:rsidRPr="00955293">
        <w:rPr>
          <w:b/>
          <w:lang w:val="en-GB"/>
        </w:rPr>
        <w:fldChar w:fldCharType="end"/>
      </w:r>
      <w:bookmarkEnd w:id="3"/>
      <w:r w:rsidR="004E1399" w:rsidRPr="00955293">
        <w:rPr>
          <w:b/>
          <w:lang w:val="en-GB"/>
        </w:rPr>
        <w:t>:</w:t>
      </w:r>
      <w:r w:rsidR="004E1399" w:rsidRPr="00955293">
        <w:rPr>
          <w:lang w:val="en-GB"/>
        </w:rPr>
        <w:t xml:space="preserve"> Effects of parental social status (ISEI) on reading, mathematics/science skills</w:t>
      </w:r>
    </w:p>
    <w:p w14:paraId="578621E1" w14:textId="058DBB9C" w:rsidR="00781225" w:rsidRDefault="004E1399" w:rsidP="006A5BD7">
      <w:pPr>
        <w:spacing w:after="240" w:line="240" w:lineRule="auto"/>
        <w:jc w:val="both"/>
        <w:rPr>
          <w:lang w:val="en-GB"/>
        </w:rPr>
      </w:pPr>
      <w:r w:rsidRPr="00955293">
        <w:rPr>
          <w:lang w:val="en-GB"/>
        </w:rPr>
        <w:t xml:space="preserve">Next, the sequence and cluster analyses determine the educational trajectories of our sample. We found a solution of five clusters to be appropriate. The chronogram in </w:t>
      </w:r>
      <w:r w:rsidR="00781225">
        <w:rPr>
          <w:lang w:val="en-GB"/>
        </w:rPr>
        <w:t>Figure 2</w:t>
      </w:r>
      <w:r w:rsidRPr="00955293">
        <w:rPr>
          <w:lang w:val="en-GB"/>
        </w:rPr>
        <w:t xml:space="preserve"> displays them. </w:t>
      </w:r>
    </w:p>
    <w:p w14:paraId="13C79FA4" w14:textId="16BFFB7D" w:rsidR="00781225" w:rsidRDefault="00781225" w:rsidP="006A5BD7">
      <w:pPr>
        <w:spacing w:after="240" w:line="240" w:lineRule="auto"/>
        <w:jc w:val="both"/>
        <w:rPr>
          <w:lang w:val="en-GB"/>
        </w:rPr>
      </w:pPr>
      <w:r>
        <w:rPr>
          <w:b/>
          <w:noProof/>
          <w:lang w:val="de-CH" w:eastAsia="de-CH"/>
        </w:rPr>
        <w:drawing>
          <wp:inline distT="0" distB="0" distL="0" distR="0" wp14:anchorId="31311E6B" wp14:editId="26C11F87">
            <wp:extent cx="6188710" cy="39811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2(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3981165"/>
                    </a:xfrm>
                    <a:prstGeom prst="rect">
                      <a:avLst/>
                    </a:prstGeom>
                  </pic:spPr>
                </pic:pic>
              </a:graphicData>
            </a:graphic>
          </wp:inline>
        </w:drawing>
      </w:r>
    </w:p>
    <w:p w14:paraId="357429B0" w14:textId="30CB9994" w:rsidR="00781225" w:rsidRPr="00955293" w:rsidRDefault="00781225" w:rsidP="00781225">
      <w:pPr>
        <w:spacing w:after="240" w:line="240" w:lineRule="auto"/>
        <w:jc w:val="both"/>
        <w:rPr>
          <w:lang w:val="en-GB"/>
        </w:rPr>
      </w:pPr>
      <w:r w:rsidRPr="00955293">
        <w:rPr>
          <w:b/>
          <w:lang w:val="en-GB"/>
        </w:rPr>
        <w:t xml:space="preserve">Figure </w:t>
      </w:r>
      <w:r w:rsidRPr="00955293">
        <w:rPr>
          <w:b/>
          <w:lang w:val="en-GB"/>
        </w:rPr>
        <w:fldChar w:fldCharType="begin"/>
      </w:r>
      <w:r w:rsidRPr="00955293">
        <w:rPr>
          <w:b/>
          <w:lang w:val="en-GB"/>
        </w:rPr>
        <w:instrText xml:space="preserve"> SEQ Figure \* ARABIC </w:instrText>
      </w:r>
      <w:r w:rsidRPr="00955293">
        <w:rPr>
          <w:b/>
          <w:lang w:val="en-GB"/>
        </w:rPr>
        <w:fldChar w:fldCharType="separate"/>
      </w:r>
      <w:r w:rsidR="000A27A3">
        <w:rPr>
          <w:b/>
          <w:noProof/>
          <w:lang w:val="en-GB"/>
        </w:rPr>
        <w:t>2</w:t>
      </w:r>
      <w:r w:rsidRPr="00955293">
        <w:rPr>
          <w:b/>
          <w:lang w:val="en-GB"/>
        </w:rPr>
        <w:fldChar w:fldCharType="end"/>
      </w:r>
      <w:r w:rsidRPr="00955293">
        <w:rPr>
          <w:b/>
          <w:lang w:val="en-GB"/>
        </w:rPr>
        <w:t>:</w:t>
      </w:r>
      <w:r w:rsidRPr="00955293">
        <w:rPr>
          <w:lang w:val="en-GB"/>
        </w:rPr>
        <w:t xml:space="preserve"> Clusters of educational trajectories</w:t>
      </w:r>
      <w:r>
        <w:rPr>
          <w:lang w:val="en-GB"/>
        </w:rPr>
        <w:t>.</w:t>
      </w:r>
    </w:p>
    <w:p w14:paraId="57419546" w14:textId="021AAEBA" w:rsidR="004E1399" w:rsidRPr="00955293" w:rsidRDefault="004727C5" w:rsidP="006A5BD7">
      <w:pPr>
        <w:spacing w:after="240" w:line="240" w:lineRule="auto"/>
        <w:jc w:val="both"/>
        <w:rPr>
          <w:lang w:val="en-GB"/>
        </w:rPr>
      </w:pPr>
      <w:r>
        <w:rPr>
          <w:lang w:val="en-GB"/>
        </w:rPr>
        <w:t xml:space="preserve">Figure 3 </w:t>
      </w:r>
      <w:r w:rsidR="004E1399" w:rsidRPr="00955293">
        <w:rPr>
          <w:lang w:val="en-GB"/>
        </w:rPr>
        <w:t xml:space="preserve">shows the distribution of men and women in those clusters. The first cluster contains mainly the trajectories of a vocational education on secondary level followed by employment or to a lesser extent, by subsequent vocational education on tertiary level. This is the most common educational pathway of this cohort, especially for men. The second cluster differs in the respect that the vocational education on secondary level </w:t>
      </w:r>
      <w:proofErr w:type="gramStart"/>
      <w:r w:rsidR="004E1399" w:rsidRPr="00955293">
        <w:rPr>
          <w:lang w:val="en-GB"/>
        </w:rPr>
        <w:t>is followed</w:t>
      </w:r>
      <w:proofErr w:type="gramEnd"/>
      <w:r w:rsidR="004E1399" w:rsidRPr="00955293">
        <w:rPr>
          <w:lang w:val="en-GB"/>
        </w:rPr>
        <w:t xml:space="preserve"> by tertiary education, mainly at a university of applied sciences. Men also more frequently follow this educational path than women do. The third cluster is the smallest one in terms of the number of </w:t>
      </w:r>
      <w:r w:rsidR="004E1399" w:rsidRPr="00955293">
        <w:rPr>
          <w:lang w:val="en-GB"/>
        </w:rPr>
        <w:lastRenderedPageBreak/>
        <w:t xml:space="preserve">students who chose this educational pathway and it is even more gendered than the previous two: The specialised secondary education that is followed mainly by tertiary vocational education or university of applied sciences and to a lesser extent university of teacher education is almost uniquely feminine. The main reason for that is that these specialised secondary schools mainly prepare for a tertiary education in the health care sector. The final two clusters contain the trajectories starting with high school, followed either by university of applied sciences or by university. While the latter </w:t>
      </w:r>
      <w:proofErr w:type="gramStart"/>
      <w:r w:rsidR="004E1399" w:rsidRPr="00955293">
        <w:rPr>
          <w:lang w:val="en-GB"/>
        </w:rPr>
        <w:t>is balanced</w:t>
      </w:r>
      <w:proofErr w:type="gramEnd"/>
      <w:r w:rsidR="004E1399" w:rsidRPr="00955293">
        <w:rPr>
          <w:lang w:val="en-GB"/>
        </w:rPr>
        <w:t xml:space="preserve"> by gender, in the former, that also contains universities of teacher education, women are overrepresented.</w:t>
      </w:r>
    </w:p>
    <w:p w14:paraId="625AD96C" w14:textId="1F5CFA48" w:rsidR="004E1399" w:rsidRPr="00955293" w:rsidRDefault="0002494D" w:rsidP="006A5BD7">
      <w:pPr>
        <w:spacing w:after="240" w:line="240" w:lineRule="auto"/>
        <w:jc w:val="both"/>
        <w:rPr>
          <w:lang w:val="en-GB"/>
        </w:rPr>
      </w:pPr>
      <w:bookmarkStart w:id="4" w:name="_Ref2080610"/>
      <w:r>
        <w:rPr>
          <w:b/>
          <w:noProof/>
          <w:lang w:val="de-CH" w:eastAsia="de-CH"/>
        </w:rPr>
        <w:drawing>
          <wp:inline distT="0" distB="0" distL="0" distR="0" wp14:anchorId="52EBB2B4" wp14:editId="37338A1E">
            <wp:extent cx="6188710" cy="45008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0A27A3">
        <w:rPr>
          <w:b/>
          <w:noProof/>
          <w:lang w:val="en-GB"/>
        </w:rPr>
        <w:t>3</w:t>
      </w:r>
      <w:r w:rsidR="004E1399" w:rsidRPr="00955293">
        <w:rPr>
          <w:b/>
          <w:lang w:val="en-GB"/>
        </w:rPr>
        <w:fldChar w:fldCharType="end"/>
      </w:r>
      <w:bookmarkEnd w:id="4"/>
      <w:r w:rsidR="004E1399" w:rsidRPr="00955293">
        <w:rPr>
          <w:b/>
          <w:lang w:val="en-GB"/>
        </w:rPr>
        <w:t>:</w:t>
      </w:r>
      <w:r w:rsidR="004E1399" w:rsidRPr="00955293">
        <w:rPr>
          <w:lang w:val="en-GB"/>
        </w:rPr>
        <w:t xml:space="preserve"> Distribution of men and women in the educational clusters</w:t>
      </w:r>
    </w:p>
    <w:p w14:paraId="525401D1" w14:textId="46041154" w:rsidR="004E1399" w:rsidRPr="00955293" w:rsidRDefault="004E1399" w:rsidP="006A5BD7">
      <w:pPr>
        <w:spacing w:after="240" w:line="240" w:lineRule="auto"/>
        <w:jc w:val="both"/>
        <w:rPr>
          <w:lang w:val="en-GB"/>
        </w:rPr>
      </w:pPr>
      <w:r w:rsidRPr="00955293">
        <w:rPr>
          <w:lang w:val="en-GB"/>
        </w:rPr>
        <w:t xml:space="preserve">In the next step, we analyse whether social origin and gender have an effect on the probability of belonging to a certain educational cluster. The results </w:t>
      </w:r>
      <w:proofErr w:type="gramStart"/>
      <w:r w:rsidRPr="00955293">
        <w:rPr>
          <w:lang w:val="en-GB"/>
        </w:rPr>
        <w:t>are displayed</w:t>
      </w:r>
      <w:proofErr w:type="gramEnd"/>
      <w:r w:rsidRPr="00955293">
        <w:rPr>
          <w:lang w:val="en-GB"/>
        </w:rPr>
        <w:t xml:space="preserve"> in </w:t>
      </w:r>
      <w:r w:rsidR="004727C5">
        <w:rPr>
          <w:lang w:val="en-GB"/>
        </w:rPr>
        <w:t>Figure 4/Figure 5</w:t>
      </w:r>
      <w:r w:rsidRPr="00955293">
        <w:rPr>
          <w:lang w:val="en-GB"/>
        </w:rPr>
        <w:t xml:space="preserve"> and </w:t>
      </w:r>
      <w:r w:rsidR="004727C5">
        <w:rPr>
          <w:lang w:val="en-GB"/>
        </w:rPr>
        <w:t>Table 3/Table 4</w:t>
      </w:r>
      <w:r w:rsidRPr="00955293">
        <w:rPr>
          <w:lang w:val="en-GB"/>
        </w:rPr>
        <w:t xml:space="preserve"> (in the annex). We find a strong effect of social origin. Pupils growing up in families with a lower socioeconomic status have a significantly higher probability of belonging to the vocational cluster. In other words, the lower the parental ISEI the higher the chance that they enter the labour market after their vocational training and do not pursue further education. An equally clear effect we find for cluster five: The higher the parental ISEI, the higher the probability that the students graduate high school and enter university. We also find a moderate effect of social origin on the probability of belonging to the vocational &amp; tertiary and to the mixed academic cluster. Conversely, only the probability of belonging to the specialized secondary &amp; tertiary cluster </w:t>
      </w:r>
      <w:proofErr w:type="gramStart"/>
      <w:r w:rsidRPr="00955293">
        <w:rPr>
          <w:lang w:val="en-GB"/>
        </w:rPr>
        <w:t>is not affected</w:t>
      </w:r>
      <w:proofErr w:type="gramEnd"/>
      <w:r w:rsidRPr="00955293">
        <w:rPr>
          <w:lang w:val="en-GB"/>
        </w:rPr>
        <w:t xml:space="preserve"> by social origin. These effects </w:t>
      </w:r>
      <w:proofErr w:type="gramStart"/>
      <w:r w:rsidRPr="00955293">
        <w:rPr>
          <w:lang w:val="en-GB"/>
        </w:rPr>
        <w:t>are being mitigated</w:t>
      </w:r>
      <w:proofErr w:type="gramEnd"/>
      <w:r w:rsidRPr="00955293">
        <w:rPr>
          <w:lang w:val="en-GB"/>
        </w:rPr>
        <w:t xml:space="preserve"> slightly when controlling for reading, mathematics/science skills, and the effect on the probability of belonging to the second cluster loses statistical significance. Boys have a higher probability of belonging to one of the two vocational clusters, while girls are overrepresented in the specialised secondary and the mixed academic cluster. Both of them lead to rather female typical occupations in the health and social sector and to teaching. In sum, we find somewhat different trajectories for boys and girls, depending on the parental social status. While boys from lower to middle social </w:t>
      </w:r>
      <w:r w:rsidRPr="00955293">
        <w:rPr>
          <w:lang w:val="en-GB"/>
        </w:rPr>
        <w:lastRenderedPageBreak/>
        <w:t>backgrounds more often start their secondary education with vocational education, girls more often attend general secondary schools. Among the pupils from higher social backgrounds, the gender difference in educational trajectory is less pronounced.</w:t>
      </w:r>
    </w:p>
    <w:p w14:paraId="7BD689E3" w14:textId="14518804" w:rsidR="004E1399" w:rsidRPr="00955293" w:rsidRDefault="005D325E" w:rsidP="006A5BD7">
      <w:pPr>
        <w:spacing w:after="240" w:line="240" w:lineRule="auto"/>
        <w:jc w:val="both"/>
        <w:rPr>
          <w:lang w:val="en-GB"/>
        </w:rPr>
      </w:pPr>
      <w:bookmarkStart w:id="5" w:name="_Ref2080622"/>
      <w:r>
        <w:rPr>
          <w:b/>
          <w:noProof/>
          <w:lang w:val="de-CH" w:eastAsia="de-CH"/>
        </w:rPr>
        <w:drawing>
          <wp:inline distT="0" distB="0" distL="0" distR="0" wp14:anchorId="4F467BDC" wp14:editId="5E0A9464">
            <wp:extent cx="6188710" cy="10833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00183" cy="1085318"/>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0A27A3">
        <w:rPr>
          <w:b/>
          <w:noProof/>
          <w:lang w:val="en-GB"/>
        </w:rPr>
        <w:t>4</w:t>
      </w:r>
      <w:r w:rsidR="004E1399" w:rsidRPr="00955293">
        <w:rPr>
          <w:b/>
          <w:lang w:val="en-GB"/>
        </w:rPr>
        <w:fldChar w:fldCharType="end"/>
      </w:r>
      <w:bookmarkEnd w:id="5"/>
      <w:r w:rsidR="004E1399" w:rsidRPr="00955293">
        <w:rPr>
          <w:b/>
          <w:iCs/>
          <w:lang w:val="en-GB"/>
        </w:rPr>
        <w:t>:</w:t>
      </w:r>
      <w:r w:rsidR="004E1399" w:rsidRPr="00955293">
        <w:rPr>
          <w:iCs/>
          <w:lang w:val="en-GB"/>
        </w:rPr>
        <w:t xml:space="preserve"> Probabilities of belonging to a certain cluster, by social origin and gender, total effect</w:t>
      </w:r>
    </w:p>
    <w:p w14:paraId="7074B6EF" w14:textId="2FD81317" w:rsidR="004E1399" w:rsidRPr="00955293" w:rsidRDefault="005D325E" w:rsidP="006A5BD7">
      <w:pPr>
        <w:spacing w:after="240" w:line="240" w:lineRule="auto"/>
        <w:jc w:val="both"/>
        <w:rPr>
          <w:lang w:val="en-GB"/>
        </w:rPr>
      </w:pPr>
      <w:bookmarkStart w:id="6" w:name="_Ref2080630"/>
      <w:r>
        <w:rPr>
          <w:b/>
          <w:noProof/>
          <w:lang w:val="de-CH" w:eastAsia="de-CH"/>
        </w:rPr>
        <w:drawing>
          <wp:inline distT="0" distB="0" distL="0" distR="0" wp14:anchorId="56EBA8A1" wp14:editId="29B0FC56">
            <wp:extent cx="6188710" cy="10833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108331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0A27A3">
        <w:rPr>
          <w:b/>
          <w:noProof/>
          <w:lang w:val="en-GB"/>
        </w:rPr>
        <w:t>5</w:t>
      </w:r>
      <w:r w:rsidR="004E1399" w:rsidRPr="00955293">
        <w:rPr>
          <w:b/>
          <w:lang w:val="en-GB"/>
        </w:rPr>
        <w:fldChar w:fldCharType="end"/>
      </w:r>
      <w:bookmarkEnd w:id="6"/>
      <w:r w:rsidR="004E1399" w:rsidRPr="00955293">
        <w:rPr>
          <w:b/>
          <w:lang w:val="en-GB"/>
        </w:rPr>
        <w:t>:</w:t>
      </w:r>
      <w:r w:rsidR="004E1399" w:rsidRPr="00955293">
        <w:rPr>
          <w:iCs/>
          <w:lang w:val="en-GB"/>
        </w:rPr>
        <w:t xml:space="preserve"> Probabilities of belonging to a certain cluster, by social origin and gender, total effect, net of reading and mathematics/science skills</w:t>
      </w:r>
    </w:p>
    <w:p w14:paraId="489AD733" w14:textId="77777777" w:rsidR="004E1399" w:rsidRPr="00955293" w:rsidRDefault="004E1399" w:rsidP="006A5BD7">
      <w:pPr>
        <w:spacing w:after="240" w:line="240" w:lineRule="auto"/>
        <w:jc w:val="both"/>
        <w:rPr>
          <w:lang w:val="en-GB"/>
        </w:rPr>
      </w:pPr>
      <w:r w:rsidRPr="00955293">
        <w:rPr>
          <w:lang w:val="en-GB"/>
        </w:rPr>
        <w:t xml:space="preserve">In the following steps of our analyses we estimate the effects of school trajectory, social origin and gender on the persons own labour market outcomes in 2014 at the age of about 30 years. We measure labour market outcomes in two ways: The persons own ISEI and their salary. For each outcome, we calculate two models, in the first we estimate the total effect of social status and gender without controlling for educational trajectory. In the second model, we introduce the educational clusters. For the estimation of the social status, we additionally control whether the measurement of the respondents ISEI is current (in 2014) or earlier, in case the person was not working in 2014. For the estimation of the salary, we control if the person is self-employed or not. </w:t>
      </w:r>
    </w:p>
    <w:p w14:paraId="773E9A6A" w14:textId="58ECBB5E" w:rsidR="004E1399" w:rsidRPr="00955293" w:rsidRDefault="004E1399" w:rsidP="006A5BD7">
      <w:pPr>
        <w:spacing w:after="240" w:line="240" w:lineRule="auto"/>
        <w:jc w:val="both"/>
        <w:rPr>
          <w:lang w:val="en-GB"/>
        </w:rPr>
      </w:pPr>
      <w:r w:rsidRPr="00955293">
        <w:rPr>
          <w:lang w:val="en-GB"/>
        </w:rPr>
        <w:t xml:space="preserve">We find a strong effect of the parents social status on the respondents own social status, displayed in the left graph of </w:t>
      </w:r>
      <w:r w:rsidR="004727C5">
        <w:rPr>
          <w:lang w:val="en-GB"/>
        </w:rPr>
        <w:t xml:space="preserve">Figure 6 </w:t>
      </w:r>
      <w:r w:rsidRPr="00955293">
        <w:rPr>
          <w:lang w:val="en-GB"/>
        </w:rPr>
        <w:t xml:space="preserve">(see also </w:t>
      </w:r>
      <w:r w:rsidR="004727C5">
        <w:rPr>
          <w:lang w:val="en-GB"/>
        </w:rPr>
        <w:t xml:space="preserve">Table 5 </w:t>
      </w:r>
      <w:r w:rsidRPr="00955293">
        <w:rPr>
          <w:lang w:val="en-GB"/>
        </w:rPr>
        <w:t xml:space="preserve">in the appendix). The effects of the parents social status is similar for men and women, interaction effects between gender and social origin are not significant. For both genders, the effect is stronger at the lower range of the parental ISEI. It </w:t>
      </w:r>
      <w:proofErr w:type="gramStart"/>
      <w:r w:rsidRPr="00955293">
        <w:rPr>
          <w:lang w:val="en-GB"/>
        </w:rPr>
        <w:t>is mitigated</w:t>
      </w:r>
      <w:proofErr w:type="gramEnd"/>
      <w:r w:rsidRPr="00955293">
        <w:rPr>
          <w:lang w:val="en-GB"/>
        </w:rPr>
        <w:t xml:space="preserve"> to a certain extent when we include the clusters of educational trajectories in the model, but remains significant (right graph </w:t>
      </w:r>
      <w:r w:rsidR="004727C5">
        <w:rPr>
          <w:lang w:val="en-GB"/>
        </w:rPr>
        <w:t>of Figure 6</w:t>
      </w:r>
      <w:r w:rsidRPr="00955293">
        <w:rPr>
          <w:lang w:val="en-GB"/>
        </w:rPr>
        <w:t xml:space="preserve">). In this model, in the top range of the parental </w:t>
      </w:r>
      <w:proofErr w:type="gramStart"/>
      <w:r w:rsidRPr="00955293">
        <w:rPr>
          <w:lang w:val="en-GB"/>
        </w:rPr>
        <w:t>ISEI</w:t>
      </w:r>
      <w:proofErr w:type="gramEnd"/>
      <w:r w:rsidRPr="00955293">
        <w:rPr>
          <w:lang w:val="en-GB"/>
        </w:rPr>
        <w:t xml:space="preserve"> the effect disappears and the curve becomes flat or even turns slightly downwards for women. However, it </w:t>
      </w:r>
      <w:proofErr w:type="gramStart"/>
      <w:r w:rsidRPr="00955293">
        <w:rPr>
          <w:lang w:val="en-GB"/>
        </w:rPr>
        <w:t>must be noted</w:t>
      </w:r>
      <w:proofErr w:type="gramEnd"/>
      <w:r w:rsidRPr="00955293">
        <w:rPr>
          <w:lang w:val="en-GB"/>
        </w:rPr>
        <w:t xml:space="preserve"> that the confidence intervals at the ends of the curve become quite large.</w:t>
      </w:r>
    </w:p>
    <w:p w14:paraId="37B6BB03" w14:textId="56F0802A" w:rsidR="004E1399" w:rsidRPr="00955293" w:rsidRDefault="005D325E" w:rsidP="006A5BD7">
      <w:pPr>
        <w:spacing w:after="240" w:line="240" w:lineRule="auto"/>
        <w:jc w:val="both"/>
        <w:rPr>
          <w:iCs/>
          <w:lang w:val="en-GB"/>
        </w:rPr>
      </w:pPr>
      <w:bookmarkStart w:id="7" w:name="_Ref2080650"/>
      <w:r>
        <w:rPr>
          <w:b/>
          <w:iCs/>
          <w:noProof/>
          <w:lang w:val="de-CH" w:eastAsia="de-CH"/>
        </w:rPr>
        <w:lastRenderedPageBreak/>
        <w:drawing>
          <wp:inline distT="0" distB="0" distL="0" distR="0" wp14:anchorId="05CD2C8A" wp14:editId="2B324D93">
            <wp:extent cx="6188710" cy="24752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0A27A3">
        <w:rPr>
          <w:b/>
          <w:iCs/>
          <w:noProof/>
          <w:lang w:val="en-GB"/>
        </w:rPr>
        <w:t>6</w:t>
      </w:r>
      <w:r w:rsidR="004E1399" w:rsidRPr="00955293">
        <w:rPr>
          <w:b/>
          <w:lang w:val="en-GB"/>
        </w:rPr>
        <w:fldChar w:fldCharType="end"/>
      </w:r>
      <w:bookmarkEnd w:id="7"/>
      <w:r w:rsidR="004E1399" w:rsidRPr="00955293">
        <w:rPr>
          <w:b/>
          <w:iCs/>
          <w:lang w:val="en-GB"/>
        </w:rPr>
        <w:t>:</w:t>
      </w:r>
      <w:r w:rsidR="004E1399" w:rsidRPr="00955293">
        <w:rPr>
          <w:iCs/>
          <w:lang w:val="en-GB"/>
        </w:rPr>
        <w:t xml:space="preserve"> Effects on social status (ISEI) in 2014 (age ~30)</w:t>
      </w:r>
    </w:p>
    <w:p w14:paraId="78312825" w14:textId="7E61D957" w:rsidR="004E1399" w:rsidRPr="00955293" w:rsidRDefault="004E1399" w:rsidP="006A5BD7">
      <w:pPr>
        <w:spacing w:after="240" w:line="240" w:lineRule="auto"/>
        <w:jc w:val="both"/>
        <w:rPr>
          <w:lang w:val="en-GB"/>
        </w:rPr>
      </w:pPr>
      <w:r w:rsidRPr="00955293">
        <w:rPr>
          <w:lang w:val="en-GB"/>
        </w:rPr>
        <w:t>We conducted the same analyses for the salary at age 30. The left-hand graph o</w:t>
      </w:r>
      <w:r w:rsidR="004727C5">
        <w:rPr>
          <w:lang w:val="en-GB"/>
        </w:rPr>
        <w:t xml:space="preserve">f Figure 7 </w:t>
      </w:r>
      <w:r w:rsidRPr="00955293">
        <w:rPr>
          <w:lang w:val="en-GB"/>
        </w:rPr>
        <w:t xml:space="preserve">shows again the total effect (see also </w:t>
      </w:r>
      <w:r w:rsidRPr="00955293">
        <w:rPr>
          <w:lang w:val="en-GB"/>
        </w:rPr>
        <w:fldChar w:fldCharType="begin"/>
      </w:r>
      <w:r w:rsidRPr="00955293">
        <w:rPr>
          <w:lang w:val="en-GB"/>
        </w:rPr>
        <w:instrText xml:space="preserve"> REF _Ref2080816 \h </w:instrText>
      </w:r>
      <w:r w:rsidR="00955293">
        <w:rPr>
          <w:lang w:val="en-GB"/>
        </w:rPr>
        <w:instrText xml:space="preserve"> \* MERGEFORMAT </w:instrText>
      </w:r>
      <w:r w:rsidRPr="00955293">
        <w:rPr>
          <w:lang w:val="en-GB"/>
        </w:rPr>
      </w:r>
      <w:r w:rsidRPr="00955293">
        <w:rPr>
          <w:lang w:val="en-GB"/>
        </w:rPr>
        <w:fldChar w:fldCharType="separate"/>
      </w:r>
      <w:r w:rsidR="000A27A3" w:rsidRPr="00955293">
        <w:rPr>
          <w:b/>
          <w:lang w:val="en-US"/>
        </w:rPr>
        <w:t>Table</w:t>
      </w:r>
      <w:r w:rsidR="000A27A3" w:rsidRPr="00955293">
        <w:rPr>
          <w:b/>
        </w:rPr>
        <w:t xml:space="preserve"> </w:t>
      </w:r>
      <w:r w:rsidR="000A27A3">
        <w:rPr>
          <w:b/>
          <w:noProof/>
        </w:rPr>
        <w:t>6</w:t>
      </w:r>
      <w:r w:rsidRPr="00955293">
        <w:rPr>
          <w:lang w:val="en-GB"/>
        </w:rPr>
        <w:fldChar w:fldCharType="end"/>
      </w:r>
      <w:r w:rsidRPr="00955293">
        <w:rPr>
          <w:lang w:val="en-GB"/>
        </w:rPr>
        <w:t xml:space="preserve"> in the appendix). On the right-hand side, the direct effect, controlling for educational trajectories </w:t>
      </w:r>
      <w:proofErr w:type="gramStart"/>
      <w:r w:rsidRPr="00955293">
        <w:rPr>
          <w:lang w:val="en-GB"/>
        </w:rPr>
        <w:t>is displayed</w:t>
      </w:r>
      <w:proofErr w:type="gramEnd"/>
      <w:r w:rsidRPr="00955293">
        <w:rPr>
          <w:lang w:val="en-GB"/>
        </w:rPr>
        <w:t xml:space="preserve">. We </w:t>
      </w:r>
      <w:r w:rsidR="00840C01">
        <w:rPr>
          <w:lang w:val="en-GB"/>
        </w:rPr>
        <w:t>found</w:t>
      </w:r>
      <w:r w:rsidRPr="00955293">
        <w:rPr>
          <w:lang w:val="en-GB"/>
        </w:rPr>
        <w:t xml:space="preserve"> that the effect of social origin is much stronger for women than for men. When we control for the educational pathway, the effect disappears for men, but not for women. We suppose that this is due to the specificity of the Swiss dual educational system: In many occupations, a tertiary degree following vocational education, can lead to a rather high salary. This concerns mainly male dominated occupations, such as, for example, banking, IT or technical professions. It seems that especially women with</w:t>
      </w:r>
      <w:r w:rsidR="00B91658">
        <w:rPr>
          <w:lang w:val="en-GB"/>
        </w:rPr>
        <w:t xml:space="preserve"> parents having a</w:t>
      </w:r>
      <w:r w:rsidRPr="00955293">
        <w:rPr>
          <w:lang w:val="en-GB"/>
        </w:rPr>
        <w:t xml:space="preserve"> low socioeconomic status end up in low paid jobs, even when the educational trajectory </w:t>
      </w:r>
      <w:proofErr w:type="gramStart"/>
      <w:r w:rsidRPr="00955293">
        <w:rPr>
          <w:lang w:val="en-GB"/>
        </w:rPr>
        <w:t>is controlled</w:t>
      </w:r>
      <w:proofErr w:type="gramEnd"/>
      <w:r w:rsidRPr="00955293">
        <w:rPr>
          <w:lang w:val="en-GB"/>
        </w:rPr>
        <w:t xml:space="preserve"> for. It is an open question, if this direct effect of parental social status on own social status and on the salary would entirely disappear if the horizontal class and gender segregation </w:t>
      </w:r>
      <w:proofErr w:type="gramStart"/>
      <w:r w:rsidRPr="00955293">
        <w:rPr>
          <w:lang w:val="en-GB"/>
        </w:rPr>
        <w:t>would be modelled</w:t>
      </w:r>
      <w:proofErr w:type="gramEnd"/>
      <w:r w:rsidRPr="00955293">
        <w:rPr>
          <w:lang w:val="en-GB"/>
        </w:rPr>
        <w:t xml:space="preserve"> more in detail.</w:t>
      </w:r>
    </w:p>
    <w:p w14:paraId="10DE0D47" w14:textId="2D48EAA1" w:rsidR="004E1399" w:rsidRPr="00955293" w:rsidRDefault="005D325E" w:rsidP="006A5BD7">
      <w:pPr>
        <w:spacing w:after="240" w:line="240" w:lineRule="auto"/>
        <w:jc w:val="both"/>
        <w:rPr>
          <w:iCs/>
          <w:lang w:val="en-GB"/>
        </w:rPr>
      </w:pPr>
      <w:bookmarkStart w:id="8" w:name="_Ref2080662"/>
      <w:r>
        <w:rPr>
          <w:b/>
          <w:iCs/>
          <w:noProof/>
          <w:lang w:val="de-CH" w:eastAsia="de-CH"/>
        </w:rPr>
        <w:drawing>
          <wp:inline distT="0" distB="0" distL="0" distR="0" wp14:anchorId="43D6D705" wp14:editId="2403B3C2">
            <wp:extent cx="6188710" cy="24752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0A27A3">
        <w:rPr>
          <w:b/>
          <w:iCs/>
          <w:noProof/>
          <w:lang w:val="en-GB"/>
        </w:rPr>
        <w:t>7</w:t>
      </w:r>
      <w:r w:rsidR="004E1399" w:rsidRPr="00955293">
        <w:rPr>
          <w:b/>
          <w:lang w:val="en-GB"/>
        </w:rPr>
        <w:fldChar w:fldCharType="end"/>
      </w:r>
      <w:bookmarkEnd w:id="8"/>
      <w:r w:rsidR="004E1399" w:rsidRPr="00955293">
        <w:rPr>
          <w:b/>
          <w:iCs/>
          <w:lang w:val="en-GB"/>
        </w:rPr>
        <w:t xml:space="preserve">: </w:t>
      </w:r>
      <w:r w:rsidR="004E1399" w:rsidRPr="00955293">
        <w:rPr>
          <w:iCs/>
          <w:lang w:val="en-GB"/>
        </w:rPr>
        <w:t>Effects on log salary in 2014 (age ~30)</w:t>
      </w:r>
    </w:p>
    <w:p w14:paraId="31B01DC2" w14:textId="32EEDA38" w:rsidR="004E1399" w:rsidRPr="00955293" w:rsidRDefault="004E1399" w:rsidP="006A5BD7">
      <w:pPr>
        <w:spacing w:after="240" w:line="240" w:lineRule="auto"/>
        <w:jc w:val="both"/>
        <w:rPr>
          <w:lang w:val="en-GB"/>
        </w:rPr>
      </w:pPr>
      <w:r w:rsidRPr="00955293">
        <w:rPr>
          <w:lang w:val="en-GB"/>
        </w:rPr>
        <w:t>Our final analyses concern the effects of educational pathways on status and salary (</w:t>
      </w:r>
      <w:r w:rsidR="004727C5">
        <w:rPr>
          <w:lang w:val="en-GB"/>
        </w:rPr>
        <w:t xml:space="preserve">Table 7 </w:t>
      </w:r>
      <w:r w:rsidRPr="00955293">
        <w:rPr>
          <w:lang w:val="en-GB"/>
        </w:rPr>
        <w:t xml:space="preserve">in the appendix). </w:t>
      </w:r>
      <w:r w:rsidR="004727C5">
        <w:rPr>
          <w:lang w:val="en-GB"/>
        </w:rPr>
        <w:t xml:space="preserve">Figure 8 </w:t>
      </w:r>
      <w:r w:rsidRPr="00955293">
        <w:rPr>
          <w:lang w:val="en-GB"/>
        </w:rPr>
        <w:t>displays the predicted ISEI by educational cluster. Persons directly entering the labour market after their apprenticeship or pursuing some tertiary vocational education (vocational cluster) by far reach the lowest social status. This is true for men and women. The differences in social status between the other educational clusters are less pronounced. Persons following general secondary education and university (academic cluster) reach the highest status at age 30. Men who complete vocational and tertiary education at the university of applied sciences are reaching a similarly high status.</w:t>
      </w:r>
    </w:p>
    <w:p w14:paraId="4C726176" w14:textId="6BA362F3" w:rsidR="004E1399" w:rsidRPr="00955293" w:rsidRDefault="004E1399" w:rsidP="006A5BD7">
      <w:pPr>
        <w:spacing w:after="240" w:line="240" w:lineRule="auto"/>
        <w:jc w:val="both"/>
        <w:rPr>
          <w:lang w:val="en-GB"/>
        </w:rPr>
      </w:pPr>
      <w:r w:rsidRPr="00955293">
        <w:rPr>
          <w:lang w:val="en-GB"/>
        </w:rPr>
        <w:lastRenderedPageBreak/>
        <w:t xml:space="preserve">Salary differences between different educational clusters </w:t>
      </w:r>
      <w:proofErr w:type="gramStart"/>
      <w:r w:rsidR="00B91658">
        <w:rPr>
          <w:lang w:val="en-GB"/>
        </w:rPr>
        <w:t>are</w:t>
      </w:r>
      <w:r w:rsidRPr="00955293">
        <w:rPr>
          <w:lang w:val="en-GB"/>
        </w:rPr>
        <w:t xml:space="preserve"> less </w:t>
      </w:r>
      <w:r w:rsidR="00B91658">
        <w:rPr>
          <w:lang w:val="en-GB"/>
        </w:rPr>
        <w:t>pronounced</w:t>
      </w:r>
      <w:proofErr w:type="gramEnd"/>
      <w:r w:rsidRPr="00955293">
        <w:rPr>
          <w:lang w:val="en-GB"/>
        </w:rPr>
        <w:t xml:space="preserve"> (see</w:t>
      </w:r>
      <w:r w:rsidR="004727C5">
        <w:rPr>
          <w:lang w:val="en-GB"/>
        </w:rPr>
        <w:t xml:space="preserve"> Figure 9</w:t>
      </w:r>
      <w:r w:rsidRPr="00955293">
        <w:rPr>
          <w:lang w:val="en-GB"/>
        </w:rPr>
        <w:t>). We find the within cluster gender difference clearly more pronounced in terms of salary than in terms of status. On the other hand, there are two clusters that yield comparatively low salaries, the vocational and the specialized secondary &amp; tertiary cluster. In the two vocational clusters, we find a significant gender gap, with men reaching markedly higher salaries than women do.</w:t>
      </w:r>
    </w:p>
    <w:p w14:paraId="5B11B85E" w14:textId="2ACD6BFD" w:rsidR="004E1399" w:rsidRPr="00955293" w:rsidRDefault="005D325E" w:rsidP="006A5BD7">
      <w:pPr>
        <w:spacing w:after="240" w:line="240" w:lineRule="auto"/>
        <w:jc w:val="both"/>
        <w:rPr>
          <w:iCs/>
          <w:lang w:val="en-GB"/>
        </w:rPr>
      </w:pPr>
      <w:bookmarkStart w:id="9" w:name="_Ref528941496"/>
      <w:r>
        <w:rPr>
          <w:b/>
          <w:iCs/>
          <w:noProof/>
          <w:lang w:val="de-CH" w:eastAsia="de-CH"/>
        </w:rPr>
        <w:drawing>
          <wp:inline distT="0" distB="0" distL="0" distR="0" wp14:anchorId="3D13E441" wp14:editId="3F287618">
            <wp:extent cx="6188710" cy="45008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0A27A3">
        <w:rPr>
          <w:b/>
          <w:iCs/>
          <w:noProof/>
          <w:lang w:val="en-GB"/>
        </w:rPr>
        <w:t>8</w:t>
      </w:r>
      <w:r w:rsidR="004E1399" w:rsidRPr="00955293">
        <w:rPr>
          <w:b/>
          <w:lang w:val="en-GB"/>
        </w:rPr>
        <w:fldChar w:fldCharType="end"/>
      </w:r>
      <w:bookmarkEnd w:id="9"/>
      <w:r w:rsidR="004E1399" w:rsidRPr="00955293">
        <w:rPr>
          <w:b/>
          <w:iCs/>
          <w:lang w:val="en-GB"/>
        </w:rPr>
        <w:t>:</w:t>
      </w:r>
      <w:r w:rsidR="004E1399" w:rsidRPr="00955293">
        <w:rPr>
          <w:iCs/>
          <w:lang w:val="en-GB"/>
        </w:rPr>
        <w:t xml:space="preserve"> Predicted Social Status (ISEI) by Educational Cluster</w:t>
      </w:r>
    </w:p>
    <w:p w14:paraId="51DAD972" w14:textId="427BC0CC" w:rsidR="004E1399" w:rsidRPr="00955293" w:rsidRDefault="005D325E" w:rsidP="006A5BD7">
      <w:pPr>
        <w:spacing w:after="240" w:line="240" w:lineRule="auto"/>
        <w:jc w:val="both"/>
        <w:rPr>
          <w:lang w:val="en-GB"/>
        </w:rPr>
      </w:pPr>
      <w:bookmarkStart w:id="10" w:name="_Ref2080698"/>
      <w:r>
        <w:rPr>
          <w:b/>
          <w:noProof/>
          <w:lang w:val="de-CH" w:eastAsia="de-CH"/>
        </w:rPr>
        <w:lastRenderedPageBreak/>
        <w:drawing>
          <wp:inline distT="0" distB="0" distL="0" distR="0" wp14:anchorId="0E474074" wp14:editId="5E804B6D">
            <wp:extent cx="6188710" cy="45008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0A27A3">
        <w:rPr>
          <w:b/>
          <w:noProof/>
          <w:lang w:val="en-GB"/>
        </w:rPr>
        <w:t>9</w:t>
      </w:r>
      <w:r w:rsidR="004E1399" w:rsidRPr="00955293">
        <w:rPr>
          <w:b/>
          <w:lang w:val="en-GB"/>
        </w:rPr>
        <w:fldChar w:fldCharType="end"/>
      </w:r>
      <w:bookmarkEnd w:id="10"/>
      <w:r w:rsidR="004E1399" w:rsidRPr="00955293">
        <w:rPr>
          <w:b/>
          <w:lang w:val="en-GB"/>
        </w:rPr>
        <w:t>:</w:t>
      </w:r>
      <w:r w:rsidR="004E1399" w:rsidRPr="00955293">
        <w:rPr>
          <w:lang w:val="en-GB"/>
        </w:rPr>
        <w:t xml:space="preserve"> Predicted Log Salary by Educational Cluster</w:t>
      </w:r>
    </w:p>
    <w:p w14:paraId="53D4C873" w14:textId="77777777" w:rsidR="004E1399" w:rsidRPr="00955293" w:rsidRDefault="004E1399" w:rsidP="006A5BD7">
      <w:pPr>
        <w:spacing w:after="240" w:line="240" w:lineRule="auto"/>
        <w:jc w:val="both"/>
        <w:rPr>
          <w:b/>
          <w:lang w:val="en-GB"/>
        </w:rPr>
      </w:pPr>
      <w:r w:rsidRPr="00955293">
        <w:rPr>
          <w:b/>
          <w:lang w:val="en-GB"/>
        </w:rPr>
        <w:t>5. Robustness Checks</w:t>
      </w:r>
    </w:p>
    <w:p w14:paraId="251ABC0B" w14:textId="17E27BD5" w:rsidR="004E1399" w:rsidRPr="00955293" w:rsidRDefault="004E1399" w:rsidP="00781225">
      <w:pPr>
        <w:spacing w:before="240" w:after="240" w:line="240" w:lineRule="auto"/>
        <w:jc w:val="both"/>
        <w:rPr>
          <w:lang w:val="en-GB"/>
        </w:rPr>
      </w:pPr>
      <w:r w:rsidRPr="00955293">
        <w:rPr>
          <w:lang w:val="en-GB"/>
        </w:rPr>
        <w:t xml:space="preserve">To check the robustness of our results, we conducted some additional analyses. In particular, we sought to rule out two different sources of biases. First, while the cluster solutions found by the dynamic hamming procedure is plausible, it </w:t>
      </w:r>
      <w:proofErr w:type="gramStart"/>
      <w:r w:rsidRPr="00955293">
        <w:rPr>
          <w:lang w:val="en-GB"/>
        </w:rPr>
        <w:t>could be argued</w:t>
      </w:r>
      <w:proofErr w:type="gramEnd"/>
      <w:r w:rsidRPr="00955293">
        <w:rPr>
          <w:lang w:val="en-GB"/>
        </w:rPr>
        <w:t xml:space="preserve"> that it does not clearly enough separate individuals who entered the labour marked directly after vocational education training and did not pursue any tertiary education from those with at least some tertiary education. In order to check this, we pre-defined a cluster with all individuals without any tertiary education and used optimal matching for forming four clusters with the remaining respondents (</w:t>
      </w:r>
      <w:r w:rsidR="004727C5">
        <w:rPr>
          <w:lang w:val="en-GB"/>
        </w:rPr>
        <w:t>Figure 10</w:t>
      </w:r>
      <w:r w:rsidRPr="00955293">
        <w:rPr>
          <w:lang w:val="en-GB"/>
        </w:rPr>
        <w:t xml:space="preserve"> in the annex). This alters the size of the two vocational clusters (the second cluster becomes the biggest), but does not substantially change the results of the regressions (results not shown). Second, at age 30, especially persons who completed tertiary education are in a critical phase of their occupational career. Few year more of experience in the labour market could increase their salary significantly. In order to </w:t>
      </w:r>
      <w:proofErr w:type="gramStart"/>
      <w:r w:rsidRPr="00955293">
        <w:rPr>
          <w:lang w:val="en-GB"/>
        </w:rPr>
        <w:t>take this into account</w:t>
      </w:r>
      <w:proofErr w:type="gramEnd"/>
      <w:r w:rsidRPr="00955293">
        <w:rPr>
          <w:lang w:val="en-GB"/>
        </w:rPr>
        <w:t xml:space="preserve">, we re-estimated the models predicting log salaries based on a restricted sample including only the respondents who completed their education at least two years previously (see the left panel of </w:t>
      </w:r>
      <w:r w:rsidRPr="00955293">
        <w:rPr>
          <w:lang w:val="en-GB"/>
        </w:rPr>
        <w:fldChar w:fldCharType="begin"/>
      </w:r>
      <w:r w:rsidRPr="00955293">
        <w:rPr>
          <w:lang w:val="en-GB"/>
        </w:rPr>
        <w:instrText xml:space="preserve"> REF _Ref2081953 \h </w:instrText>
      </w:r>
      <w:r w:rsidR="00955293">
        <w:rPr>
          <w:lang w:val="en-GB"/>
        </w:rPr>
        <w:instrText xml:space="preserve"> \* MERGEFORMAT </w:instrText>
      </w:r>
      <w:r w:rsidRPr="00955293">
        <w:rPr>
          <w:lang w:val="en-GB"/>
        </w:rPr>
      </w:r>
      <w:r w:rsidRPr="00955293">
        <w:rPr>
          <w:lang w:val="en-GB"/>
        </w:rPr>
        <w:fldChar w:fldCharType="separate"/>
      </w:r>
      <w:r w:rsidR="000A27A3" w:rsidRPr="00955293">
        <w:rPr>
          <w:b/>
        </w:rPr>
        <w:t>Table</w:t>
      </w:r>
      <w:r w:rsidR="000A27A3" w:rsidRPr="00955293">
        <w:rPr>
          <w:b/>
          <w:lang w:val="en-GB"/>
        </w:rPr>
        <w:t xml:space="preserve"> </w:t>
      </w:r>
      <w:r w:rsidR="000A27A3">
        <w:rPr>
          <w:b/>
          <w:noProof/>
          <w:lang w:val="en-GB"/>
        </w:rPr>
        <w:t>8</w:t>
      </w:r>
      <w:r w:rsidRPr="00955293">
        <w:rPr>
          <w:lang w:val="en-GB"/>
        </w:rPr>
        <w:fldChar w:fldCharType="end"/>
      </w:r>
      <w:r w:rsidRPr="00955293">
        <w:rPr>
          <w:lang w:val="en-GB"/>
        </w:rPr>
        <w:t xml:space="preserve"> in the appendix). Using the restricted sample increases the gender gap and decreases the effect of the parental social status of men compared to the original model. Finally, as self-declarations of salaries are sometimes unrealistically low or high, in our last model, we excluded the highest and the lowest percentage (see right panel of </w:t>
      </w:r>
      <w:r w:rsidRPr="00955293">
        <w:rPr>
          <w:lang w:val="en-GB"/>
        </w:rPr>
        <w:fldChar w:fldCharType="begin"/>
      </w:r>
      <w:r w:rsidRPr="00955293">
        <w:rPr>
          <w:lang w:val="en-GB"/>
        </w:rPr>
        <w:instrText xml:space="preserve"> REF _Ref2081953 \h </w:instrText>
      </w:r>
      <w:r w:rsidR="00955293">
        <w:rPr>
          <w:lang w:val="en-GB"/>
        </w:rPr>
        <w:instrText xml:space="preserve"> \* MERGEFORMAT </w:instrText>
      </w:r>
      <w:r w:rsidRPr="00955293">
        <w:rPr>
          <w:lang w:val="en-GB"/>
        </w:rPr>
      </w:r>
      <w:r w:rsidRPr="00955293">
        <w:rPr>
          <w:lang w:val="en-GB"/>
        </w:rPr>
        <w:fldChar w:fldCharType="separate"/>
      </w:r>
      <w:r w:rsidR="000A27A3" w:rsidRPr="00955293">
        <w:rPr>
          <w:b/>
        </w:rPr>
        <w:t>Table</w:t>
      </w:r>
      <w:r w:rsidR="000A27A3" w:rsidRPr="00955293">
        <w:rPr>
          <w:b/>
          <w:lang w:val="en-GB"/>
        </w:rPr>
        <w:t xml:space="preserve"> </w:t>
      </w:r>
      <w:r w:rsidR="000A27A3">
        <w:rPr>
          <w:b/>
          <w:noProof/>
          <w:lang w:val="en-GB"/>
        </w:rPr>
        <w:t>8</w:t>
      </w:r>
      <w:r w:rsidRPr="00955293">
        <w:rPr>
          <w:lang w:val="en-GB"/>
        </w:rPr>
        <w:fldChar w:fldCharType="end"/>
      </w:r>
      <w:r w:rsidRPr="00955293">
        <w:rPr>
          <w:lang w:val="en-GB"/>
        </w:rPr>
        <w:t xml:space="preserve"> in the appendix). This does not substantially alter our results. </w:t>
      </w:r>
    </w:p>
    <w:p w14:paraId="0DACCACA" w14:textId="77777777" w:rsidR="004E1399" w:rsidRPr="00955293" w:rsidRDefault="004E1399" w:rsidP="006A5BD7">
      <w:pPr>
        <w:spacing w:after="240" w:line="240" w:lineRule="auto"/>
        <w:jc w:val="both"/>
        <w:rPr>
          <w:b/>
          <w:lang w:val="en-GB"/>
        </w:rPr>
      </w:pPr>
      <w:r w:rsidRPr="00955293">
        <w:rPr>
          <w:b/>
          <w:lang w:val="en-GB"/>
        </w:rPr>
        <w:t>6. Conclusions</w:t>
      </w:r>
    </w:p>
    <w:p w14:paraId="38EC643A" w14:textId="77777777" w:rsidR="004E1399" w:rsidRPr="00955293" w:rsidRDefault="004E1399" w:rsidP="006A5BD7">
      <w:pPr>
        <w:spacing w:after="240" w:line="240" w:lineRule="auto"/>
        <w:jc w:val="both"/>
        <w:rPr>
          <w:lang w:val="en-GB"/>
        </w:rPr>
      </w:pPr>
      <w:r w:rsidRPr="00955293">
        <w:rPr>
          <w:lang w:val="en-GB"/>
        </w:rPr>
        <w:t xml:space="preserve">In our analyses, we tried to show a global picture of the intersectional effects of gender and social status on the educational trajectories and on subsequent labour market outcomes. The combination of sequence analyses and regressions allowed us to reduce the complexity of individual life courses and use them in </w:t>
      </w:r>
      <w:r w:rsidRPr="00955293">
        <w:rPr>
          <w:lang w:val="en-GB"/>
        </w:rPr>
        <w:lastRenderedPageBreak/>
        <w:t>explanatory models without sacrificing the strength of the panel data. We found that first, gender and social origin distinctly influence performance in reading, mathematics/science tasks at the end of compulsory school. Second, boys and girls from different social family backgrounds follow varying educational trajectories. Boys are being overrepresented in the vocational tracks, while girls more often attend general secondary schools. We suspect that one important reason is gender-typical choice of occupation. In the vocational track, the range of male dominated occupations is much vaster and it subsequently offers better labour market prospects. Female dominated jobs that offer some labour market prospects usually require general secondary education. The choice of educational pathway is consequential for subsequent labour market success. We show that men and women following the academic track, as well as men following the vocational &amp; tertiary track reach the highest status, while individuals in the vocational cluster by far reach the lowest status. In terms of salary, we find a strong gender pay gap, especially within the vocational clusters. Despite the crucial importance of educational trajectories, effects of social origin remain significant and especially women face a “class pay gap”.</w:t>
      </w:r>
    </w:p>
    <w:p w14:paraId="5FCDCB6D" w14:textId="77777777" w:rsidR="005D325E" w:rsidRDefault="005D325E" w:rsidP="006A5BD7">
      <w:pPr>
        <w:tabs>
          <w:tab w:val="left" w:pos="8400"/>
        </w:tabs>
        <w:spacing w:after="240" w:line="240" w:lineRule="auto"/>
        <w:jc w:val="both"/>
        <w:rPr>
          <w:b/>
          <w:lang w:val="en-US"/>
        </w:rPr>
      </w:pPr>
      <w:r>
        <w:rPr>
          <w:b/>
          <w:lang w:val="en-US"/>
        </w:rPr>
        <w:t>Acknowledgements</w:t>
      </w:r>
    </w:p>
    <w:p w14:paraId="750203F0" w14:textId="77777777" w:rsidR="004E1399" w:rsidRPr="00955293" w:rsidRDefault="004E1399" w:rsidP="006A5BD7">
      <w:pPr>
        <w:tabs>
          <w:tab w:val="left" w:pos="8400"/>
        </w:tabs>
        <w:spacing w:after="240" w:line="240" w:lineRule="auto"/>
        <w:jc w:val="both"/>
        <w:rPr>
          <w:lang w:val="en-US"/>
        </w:rPr>
      </w:pPr>
      <w:r w:rsidRPr="00955293">
        <w:rPr>
          <w:b/>
          <w:lang w:val="en-US"/>
        </w:rPr>
        <w:t>Conflict of Interests</w:t>
      </w:r>
    </w:p>
    <w:p w14:paraId="695E0B3E" w14:textId="77777777" w:rsidR="004E1399" w:rsidRPr="00955293" w:rsidRDefault="004E1399" w:rsidP="006A5BD7">
      <w:pPr>
        <w:spacing w:after="240" w:line="240" w:lineRule="auto"/>
        <w:jc w:val="both"/>
        <w:rPr>
          <w:lang w:val="en-US"/>
        </w:rPr>
      </w:pPr>
      <w:r w:rsidRPr="00955293">
        <w:rPr>
          <w:b/>
          <w:lang w:val="en-US"/>
        </w:rPr>
        <w:t>References</w:t>
      </w:r>
    </w:p>
    <w:p w14:paraId="57E22981" w14:textId="77777777" w:rsidR="004E1399" w:rsidRPr="00A614AD" w:rsidRDefault="004E1399" w:rsidP="006A5BD7">
      <w:pPr>
        <w:pStyle w:val="EndNoteBibliography"/>
        <w:spacing w:after="240"/>
        <w:ind w:left="720" w:hanging="720"/>
        <w:jc w:val="both"/>
        <w:rPr>
          <w:lang w:val="de-CH"/>
        </w:rPr>
      </w:pPr>
      <w:r w:rsidRPr="00955293">
        <w:t xml:space="preserve">Adams, R. &amp; Wu, M. (2003). </w:t>
      </w:r>
      <w:r w:rsidRPr="00A614AD">
        <w:rPr>
          <w:i/>
          <w:lang w:val="de-CH"/>
        </w:rPr>
        <w:t>PISA Programme for international student assessment (PISA) PISA 2000 technical report</w:t>
      </w:r>
      <w:r w:rsidRPr="00A614AD">
        <w:rPr>
          <w:lang w:val="de-CH"/>
        </w:rPr>
        <w:t>: oecd Publishing.</w:t>
      </w:r>
    </w:p>
    <w:p w14:paraId="1A5F2DDB" w14:textId="77777777" w:rsidR="004E1399" w:rsidRPr="00A614AD" w:rsidRDefault="004E1399" w:rsidP="006A5BD7">
      <w:pPr>
        <w:pStyle w:val="EndNoteBibliography"/>
        <w:spacing w:after="240"/>
        <w:ind w:left="720" w:hanging="720"/>
        <w:jc w:val="both"/>
        <w:rPr>
          <w:lang w:val="de-CH"/>
        </w:rPr>
      </w:pPr>
      <w:r w:rsidRPr="00A614AD">
        <w:rPr>
          <w:lang w:val="de-CH"/>
        </w:rPr>
        <w:t xml:space="preserve">Allmendinger, J., Ebner, C., &amp; Nikolai, R. (2010). Soziologische Bildungsforschung. In R. Tippelt &amp; B. Schmidt (Eds.), </w:t>
      </w:r>
      <w:r w:rsidRPr="00A614AD">
        <w:rPr>
          <w:i/>
          <w:lang w:val="de-CH"/>
        </w:rPr>
        <w:t>Handbuch Bildungsforschung</w:t>
      </w:r>
      <w:r w:rsidRPr="00A614AD">
        <w:rPr>
          <w:lang w:val="de-CH"/>
        </w:rPr>
        <w:t xml:space="preserve"> (3. ed., pp. 1058). Wiesbaden: VS Verlag für Sozialwissenschaften | Springer Fachmedien.</w:t>
      </w:r>
    </w:p>
    <w:p w14:paraId="506EE4ED"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(2007). „Das katholische Arbeitermädchen vom Lande“ – Ist die Bildungspolitik ein Opfer einer bildungssoziologischen Legende geworden? In C. Crotti, P. Gonon, &amp; W. Herzog (Eds.), </w:t>
      </w:r>
      <w:r w:rsidRPr="00A614AD">
        <w:rPr>
          <w:i/>
          <w:lang w:val="de-CH"/>
        </w:rPr>
        <w:t>Pädagogik und Politik: historische und aktuelle Perspektiven: Festschrift für Fritz Osterwalder</w:t>
      </w:r>
      <w:r w:rsidRPr="00A614AD">
        <w:rPr>
          <w:lang w:val="de-CH"/>
        </w:rPr>
        <w:t xml:space="preserve"> (pp. 386). Bern Stuttgart Wien: Haupt Verlag.</w:t>
      </w:r>
    </w:p>
    <w:p w14:paraId="4951450B"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Haunberger, S., &amp; Schubert, F. (2010). Studienfachwahl als Spezialfall der Ausbildungsentscheidung und Berufswahl. </w:t>
      </w:r>
      <w:r w:rsidRPr="00A614AD">
        <w:rPr>
          <w:i/>
          <w:lang w:val="de-CH"/>
        </w:rPr>
        <w:t>Zeitschrift für Arbeitsmarktforschung, 42</w:t>
      </w:r>
      <w:r w:rsidRPr="00A614AD">
        <w:rPr>
          <w:lang w:val="de-CH"/>
        </w:rPr>
        <w:t xml:space="preserve">(4), 292-310. </w:t>
      </w:r>
    </w:p>
    <w:p w14:paraId="4DD294E1"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&amp; Lauterbach, W. (2010). </w:t>
      </w:r>
      <w:r w:rsidRPr="00A614AD">
        <w:rPr>
          <w:i/>
          <w:lang w:val="de-CH"/>
        </w:rPr>
        <w:t>Bildung als Privileg: Erklärungen und Befunde zu den Ursachen der Bildungsungleichheit</w:t>
      </w:r>
      <w:r w:rsidRPr="00A614AD">
        <w:rPr>
          <w:lang w:val="de-CH"/>
        </w:rPr>
        <w:t xml:space="preserve"> (4. ed.). Wiesbaden: VS Verlag für Sozialwissenschaften.</w:t>
      </w:r>
    </w:p>
    <w:p w14:paraId="22A66C6F"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&amp; Müller, W. (2011). Bildungsungleichheiten nach Geschlecht und Herkunft im Wandel. In A. Hadjar (Ed.), </w:t>
      </w:r>
      <w:r w:rsidRPr="00A614AD">
        <w:rPr>
          <w:i/>
          <w:lang w:val="de-CH"/>
        </w:rPr>
        <w:t>Geschlechtsspezifische Bildungsungleichheiten</w:t>
      </w:r>
      <w:r w:rsidRPr="00A614AD">
        <w:rPr>
          <w:lang w:val="de-CH"/>
        </w:rPr>
        <w:t xml:space="preserve"> (pp. 253). Wiesbaden: VS Verlag für Sozialwissenschaften.</w:t>
      </w:r>
    </w:p>
    <w:p w14:paraId="659A98FE" w14:textId="77777777" w:rsidR="004E1399" w:rsidRPr="00955293" w:rsidRDefault="004E1399" w:rsidP="006A5BD7">
      <w:pPr>
        <w:pStyle w:val="EndNoteBibliography"/>
        <w:spacing w:after="240"/>
        <w:ind w:left="720" w:hanging="720"/>
        <w:jc w:val="both"/>
      </w:pPr>
      <w:r w:rsidRPr="00A614AD">
        <w:rPr>
          <w:lang w:val="de-CH"/>
        </w:rPr>
        <w:t xml:space="preserve">Blau, F. D. &amp; Kahn, L. M. (2017). </w:t>
      </w:r>
      <w:r w:rsidRPr="00955293">
        <w:t xml:space="preserve">The gender wage gap: Extent, trends, and explanations. </w:t>
      </w:r>
      <w:r w:rsidRPr="00955293">
        <w:rPr>
          <w:i/>
        </w:rPr>
        <w:t>Journal of Economic Literature, 55</w:t>
      </w:r>
      <w:r w:rsidRPr="00955293">
        <w:t xml:space="preserve">(3), 789-865. </w:t>
      </w:r>
    </w:p>
    <w:p w14:paraId="76EC2ABA" w14:textId="77777777" w:rsidR="004E1399" w:rsidRPr="00A614AD" w:rsidRDefault="004E1399" w:rsidP="006A5BD7">
      <w:pPr>
        <w:pStyle w:val="EndNoteBibliography"/>
        <w:spacing w:after="240"/>
        <w:ind w:left="720" w:hanging="720"/>
        <w:jc w:val="both"/>
        <w:rPr>
          <w:lang w:val="de-CH"/>
        </w:rPr>
      </w:pPr>
      <w:r w:rsidRPr="00955293">
        <w:t xml:space="preserve">Boudon, R. (1974). </w:t>
      </w:r>
      <w:r w:rsidRPr="00955293">
        <w:rPr>
          <w:i/>
        </w:rPr>
        <w:t>Education, opportunity and social inequality: changing prospects in western society</w:t>
      </w:r>
      <w:r w:rsidRPr="00955293">
        <w:t xml:space="preserve">. </w:t>
      </w:r>
      <w:r w:rsidRPr="00A614AD">
        <w:rPr>
          <w:lang w:val="de-CH"/>
        </w:rPr>
        <w:t>New York: John Wiley &amp; Sons Inc.</w:t>
      </w:r>
    </w:p>
    <w:p w14:paraId="5D301555" w14:textId="77777777" w:rsidR="004E1399" w:rsidRPr="00955293" w:rsidRDefault="004E1399" w:rsidP="006A5BD7">
      <w:pPr>
        <w:pStyle w:val="EndNoteBibliography"/>
        <w:spacing w:after="240"/>
        <w:ind w:left="720" w:hanging="720"/>
        <w:jc w:val="both"/>
      </w:pPr>
      <w:r w:rsidRPr="00A614AD">
        <w:rPr>
          <w:lang w:val="de-CH"/>
        </w:rPr>
        <w:t xml:space="preserve">Bourdieu, P. &amp; Passeron, J.-C. (1971). </w:t>
      </w:r>
      <w:r w:rsidRPr="00A614AD">
        <w:rPr>
          <w:i/>
          <w:lang w:val="de-CH"/>
        </w:rPr>
        <w:t>Die Illusion der Chancengleichheit: Untersuchungen zur Soziologie des Bildungswesens am Beispiel Frankreichs</w:t>
      </w:r>
      <w:r w:rsidRPr="00A614AD">
        <w:rPr>
          <w:lang w:val="de-CH"/>
        </w:rPr>
        <w:t xml:space="preserve">. </w:t>
      </w:r>
      <w:r w:rsidRPr="00955293">
        <w:t>Stuttgart: Klett.</w:t>
      </w:r>
    </w:p>
    <w:p w14:paraId="18AF5026" w14:textId="77777777" w:rsidR="004E1399" w:rsidRPr="00955293" w:rsidRDefault="004E1399" w:rsidP="006A5BD7">
      <w:pPr>
        <w:pStyle w:val="EndNoteBibliography"/>
        <w:spacing w:after="240"/>
        <w:ind w:left="720" w:hanging="720"/>
        <w:jc w:val="both"/>
      </w:pPr>
      <w:r w:rsidRPr="00955293">
        <w:t xml:space="preserve">Breen, R. &amp; Goldthorpe, J. H. (1997). Explaining educational differentials towards a formal rational action theory. </w:t>
      </w:r>
      <w:r w:rsidRPr="00955293">
        <w:rPr>
          <w:i/>
        </w:rPr>
        <w:t>Rationality and society, 9</w:t>
      </w:r>
      <w:r w:rsidRPr="00955293">
        <w:t xml:space="preserve">(3), 275-305. </w:t>
      </w:r>
    </w:p>
    <w:p w14:paraId="18A2755C" w14:textId="77777777" w:rsidR="004E1399" w:rsidRPr="00955293" w:rsidRDefault="004E1399" w:rsidP="006A5BD7">
      <w:pPr>
        <w:pStyle w:val="EndNoteBibliography"/>
        <w:spacing w:after="240"/>
        <w:ind w:left="720" w:hanging="720"/>
        <w:jc w:val="both"/>
      </w:pPr>
      <w:r w:rsidRPr="00955293">
        <w:lastRenderedPageBreak/>
        <w:t xml:space="preserve">Breen, R., Luijkx, R., Müller, W., &amp; Pollak, R. (2009). Long-term trends in educational inequality in Europe: Class inequalities and gender differences. </w:t>
      </w:r>
      <w:r w:rsidRPr="00955293">
        <w:rPr>
          <w:i/>
        </w:rPr>
        <w:t>European Sociological Review, 26</w:t>
      </w:r>
      <w:r w:rsidRPr="00955293">
        <w:t xml:space="preserve">(1), 31-48. </w:t>
      </w:r>
    </w:p>
    <w:p w14:paraId="2B7CFCB3" w14:textId="77777777" w:rsidR="004E1399" w:rsidRPr="00A614AD" w:rsidRDefault="004E1399" w:rsidP="006A5BD7">
      <w:pPr>
        <w:pStyle w:val="EndNoteBibliography"/>
        <w:spacing w:after="240"/>
        <w:ind w:left="720" w:hanging="720"/>
        <w:jc w:val="both"/>
        <w:rPr>
          <w:lang w:val="de-CH"/>
        </w:rPr>
      </w:pPr>
      <w:r w:rsidRPr="00955293">
        <w:t xml:space="preserve">Buchmann, C. &amp; DiPrete, T. A. (2006). The growing female advantage in college completion: the role of family background and academic achievement. </w:t>
      </w:r>
      <w:r w:rsidRPr="00A614AD">
        <w:rPr>
          <w:i/>
          <w:lang w:val="de-CH"/>
        </w:rPr>
        <w:t>American Sociological Review, 71</w:t>
      </w:r>
      <w:r w:rsidRPr="00A614AD">
        <w:rPr>
          <w:lang w:val="de-CH"/>
        </w:rPr>
        <w:t xml:space="preserve">(4), 515-541. </w:t>
      </w:r>
    </w:p>
    <w:p w14:paraId="74F7344B" w14:textId="77777777" w:rsidR="004E1399" w:rsidRPr="00955293" w:rsidRDefault="004E1399" w:rsidP="006A5BD7">
      <w:pPr>
        <w:pStyle w:val="EndNoteBibliography"/>
        <w:spacing w:after="240"/>
        <w:ind w:left="720" w:hanging="720"/>
        <w:jc w:val="both"/>
      </w:pPr>
      <w:r w:rsidRPr="00A614AD">
        <w:rPr>
          <w:lang w:val="de-CH"/>
        </w:rPr>
        <w:t xml:space="preserve">Buchmann, M. &amp; Kriesi, I. (2012). Geschlechtstypische Berufswahl: Begabungszuschreibungen, Aspirationen und Institutionen. </w:t>
      </w:r>
      <w:r w:rsidRPr="00955293">
        <w:t xml:space="preserve">In </w:t>
      </w:r>
      <w:r w:rsidRPr="00955293">
        <w:rPr>
          <w:i/>
        </w:rPr>
        <w:t>Soziologische Bildungsforschung</w:t>
      </w:r>
      <w:r w:rsidRPr="00955293">
        <w:t xml:space="preserve"> (pp. 256-280): Springer.</w:t>
      </w:r>
    </w:p>
    <w:p w14:paraId="4A9E1635" w14:textId="77777777" w:rsidR="004E1399" w:rsidRPr="00955293" w:rsidRDefault="004E1399" w:rsidP="006A5BD7">
      <w:pPr>
        <w:pStyle w:val="EndNoteBibliography"/>
        <w:spacing w:after="240"/>
        <w:ind w:left="720" w:hanging="720"/>
        <w:jc w:val="both"/>
      </w:pPr>
      <w:r w:rsidRPr="00955293">
        <w:t xml:space="preserve">Charles, M. (2011). A world of difference: international trends in women’s economic status. </w:t>
      </w:r>
      <w:r w:rsidRPr="00955293">
        <w:rPr>
          <w:i/>
        </w:rPr>
        <w:t>Annual Review of Sociology, 37</w:t>
      </w:r>
      <w:r w:rsidRPr="00955293">
        <w:t xml:space="preserve">, 355-371. </w:t>
      </w:r>
    </w:p>
    <w:p w14:paraId="2DC6DDED" w14:textId="77777777" w:rsidR="004E1399" w:rsidRPr="00955293" w:rsidRDefault="004E1399" w:rsidP="006A5BD7">
      <w:pPr>
        <w:pStyle w:val="EndNoteBibliography"/>
        <w:spacing w:after="240"/>
        <w:ind w:left="720" w:hanging="720"/>
        <w:jc w:val="both"/>
      </w:pPr>
      <w:r w:rsidRPr="00955293">
        <w:t xml:space="preserve">Charles, M. &amp; Bradley, K. (2002). Equal but separate? A cross-national study of sex segregation in higher education. </w:t>
      </w:r>
      <w:r w:rsidRPr="00955293">
        <w:rPr>
          <w:i/>
        </w:rPr>
        <w:t>American Sociological Review, 67</w:t>
      </w:r>
      <w:r w:rsidRPr="00955293">
        <w:t xml:space="preserve">(4), 573-599. </w:t>
      </w:r>
    </w:p>
    <w:p w14:paraId="413C8B70" w14:textId="77777777" w:rsidR="004E1399" w:rsidRPr="00955293" w:rsidRDefault="004E1399" w:rsidP="006A5BD7">
      <w:pPr>
        <w:pStyle w:val="EndNoteBibliography"/>
        <w:spacing w:after="240"/>
        <w:ind w:left="720" w:hanging="720"/>
        <w:jc w:val="both"/>
      </w:pPr>
      <w:r w:rsidRPr="00955293">
        <w:t xml:space="preserve">Charles, M. &amp; Bradley, K. (2009). Indulging our gendered selves? Sex segregation by field of study in 44 countries. </w:t>
      </w:r>
      <w:r w:rsidRPr="00955293">
        <w:rPr>
          <w:i/>
        </w:rPr>
        <w:t>American Journal of Sociology, 114</w:t>
      </w:r>
      <w:r w:rsidRPr="00955293">
        <w:t xml:space="preserve">(4), 924-976. </w:t>
      </w:r>
    </w:p>
    <w:p w14:paraId="4ABE2652" w14:textId="77777777" w:rsidR="004E1399" w:rsidRPr="00955293" w:rsidRDefault="004E1399" w:rsidP="006A5BD7">
      <w:pPr>
        <w:pStyle w:val="EndNoteBibliography"/>
        <w:spacing w:after="240"/>
        <w:ind w:left="720" w:hanging="720"/>
        <w:jc w:val="both"/>
      </w:pPr>
      <w:r w:rsidRPr="00A614AD">
        <w:rPr>
          <w:lang w:val="de-CH"/>
        </w:rPr>
        <w:t xml:space="preserve">Dahrendorf, R. (1965). </w:t>
      </w:r>
      <w:r w:rsidRPr="00A614AD">
        <w:rPr>
          <w:i/>
          <w:lang w:val="de-CH"/>
        </w:rPr>
        <w:t>Bildung ist Bürgerrecht: Plädoyer für eine aktive Bildungspolitik</w:t>
      </w:r>
      <w:r w:rsidRPr="00A614AD">
        <w:rPr>
          <w:lang w:val="de-CH"/>
        </w:rPr>
        <w:t xml:space="preserve">. </w:t>
      </w:r>
      <w:r w:rsidRPr="00955293">
        <w:t>Hamburg: Rohwolt.</w:t>
      </w:r>
    </w:p>
    <w:p w14:paraId="7BD1016F" w14:textId="77777777" w:rsidR="004E1399" w:rsidRPr="00955293" w:rsidRDefault="004E1399" w:rsidP="006A5BD7">
      <w:pPr>
        <w:pStyle w:val="EndNoteBibliography"/>
        <w:spacing w:after="240"/>
        <w:ind w:left="720" w:hanging="720"/>
        <w:jc w:val="both"/>
      </w:pPr>
      <w:r w:rsidRPr="00955293">
        <w:t xml:space="preserve">DiPrete, T. A. &amp; Buchmann, C. (2013). </w:t>
      </w:r>
      <w:r w:rsidRPr="00955293">
        <w:rPr>
          <w:i/>
        </w:rPr>
        <w:t>The rise of women: The growing gender gap in education and what it means for American schools</w:t>
      </w:r>
      <w:r w:rsidRPr="00955293">
        <w:t>: Russell Sage Foundation.</w:t>
      </w:r>
    </w:p>
    <w:p w14:paraId="1C3103E0" w14:textId="77777777" w:rsidR="004E1399" w:rsidRPr="00955293" w:rsidRDefault="004E1399" w:rsidP="006A5BD7">
      <w:pPr>
        <w:pStyle w:val="EndNoteBibliography"/>
        <w:spacing w:after="240"/>
        <w:ind w:left="720" w:hanging="720"/>
        <w:jc w:val="both"/>
      </w:pPr>
      <w:r w:rsidRPr="00955293">
        <w:t xml:space="preserve">Eagly, A. H. &amp; Diekman, A. B. (2006). What is the problem? Prejudice as an attitude-in-context. In J. F. Dovidio, P. Glick, &amp; L. A. Rudman (Eds.), </w:t>
      </w:r>
      <w:r w:rsidRPr="00955293">
        <w:rPr>
          <w:i/>
        </w:rPr>
        <w:t>On the nature of prejudice: Fifty years after Allport</w:t>
      </w:r>
      <w:r w:rsidRPr="00955293">
        <w:t xml:space="preserve"> (pp. 465).</w:t>
      </w:r>
    </w:p>
    <w:p w14:paraId="1F6E684B" w14:textId="77777777" w:rsidR="004E1399" w:rsidRPr="00955293" w:rsidRDefault="004E1399" w:rsidP="006A5BD7">
      <w:pPr>
        <w:pStyle w:val="EndNoteBibliography"/>
        <w:spacing w:after="240"/>
        <w:ind w:left="720" w:hanging="720"/>
        <w:jc w:val="both"/>
      </w:pPr>
      <w:r w:rsidRPr="00A614AD">
        <w:rPr>
          <w:lang w:val="de-CH"/>
        </w:rPr>
        <w:t xml:space="preserve">Eagly, A. H. &amp; Karau, S. J. (2002). </w:t>
      </w:r>
      <w:r w:rsidRPr="00955293">
        <w:t xml:space="preserve">Role congruity theory of prejudice toward female leaders. </w:t>
      </w:r>
      <w:r w:rsidRPr="00955293">
        <w:rPr>
          <w:i/>
        </w:rPr>
        <w:t>Psychological review, 109</w:t>
      </w:r>
      <w:r w:rsidRPr="00955293">
        <w:t xml:space="preserve">(3), 573. </w:t>
      </w:r>
    </w:p>
    <w:p w14:paraId="69A3B666" w14:textId="77777777" w:rsidR="004E1399" w:rsidRPr="00955293" w:rsidRDefault="004E1399" w:rsidP="006A5BD7">
      <w:pPr>
        <w:pStyle w:val="EndNoteBibliography"/>
        <w:spacing w:after="240"/>
        <w:ind w:left="720" w:hanging="720"/>
        <w:jc w:val="both"/>
      </w:pPr>
      <w:r w:rsidRPr="00955293">
        <w:t xml:space="preserve">Eagly, A. H. &amp; Sczesny, S. (2008). Stereotypes about women, men and leaders: Have time changed? In M. K. Barreto, M. K. Ryan, &amp; M. T. Schmitt (Eds.), </w:t>
      </w:r>
      <w:r w:rsidRPr="00955293">
        <w:rPr>
          <w:i/>
        </w:rPr>
        <w:t>The glass ceiling in the 21st century: Understanding barriers to gender equality</w:t>
      </w:r>
      <w:r w:rsidRPr="00955293">
        <w:t xml:space="preserve"> (pp. 21‐47). Washington: American Psychological Association.</w:t>
      </w:r>
    </w:p>
    <w:p w14:paraId="489946E3" w14:textId="77777777" w:rsidR="004E1399" w:rsidRPr="00955293" w:rsidRDefault="004E1399" w:rsidP="006A5BD7">
      <w:pPr>
        <w:pStyle w:val="EndNoteBibliography"/>
        <w:spacing w:after="240"/>
        <w:ind w:left="720" w:hanging="720"/>
        <w:jc w:val="both"/>
      </w:pPr>
      <w:r w:rsidRPr="00955293">
        <w:t xml:space="preserve">England, P. (2010). The gender revolution uneven and stalled. </w:t>
      </w:r>
      <w:r w:rsidRPr="00955293">
        <w:rPr>
          <w:i/>
        </w:rPr>
        <w:t>Gender &amp; Society, 24</w:t>
      </w:r>
      <w:r w:rsidRPr="00955293">
        <w:t xml:space="preserve">(2), 149-166. </w:t>
      </w:r>
    </w:p>
    <w:p w14:paraId="3B415885" w14:textId="77777777" w:rsidR="004E1399" w:rsidRPr="00955293" w:rsidRDefault="004E1399" w:rsidP="006A5BD7">
      <w:pPr>
        <w:pStyle w:val="EndNoteBibliography"/>
        <w:spacing w:after="240"/>
        <w:ind w:left="720" w:hanging="720"/>
        <w:jc w:val="both"/>
      </w:pPr>
      <w:r w:rsidRPr="00955293">
        <w:t xml:space="preserve">Entwisle, D. R., Alexander, K. L., &amp; Olson, L. S. (2007). Early schooling: the handicap of being poor and male. </w:t>
      </w:r>
      <w:r w:rsidRPr="00955293">
        <w:rPr>
          <w:i/>
        </w:rPr>
        <w:t>Sociology of Education, 80</w:t>
      </w:r>
      <w:r w:rsidRPr="00955293">
        <w:t xml:space="preserve">(2), 114-138. </w:t>
      </w:r>
    </w:p>
    <w:p w14:paraId="54EDA8ED" w14:textId="77777777" w:rsidR="004E1399" w:rsidRPr="00955293" w:rsidRDefault="004E1399" w:rsidP="006A5BD7">
      <w:pPr>
        <w:pStyle w:val="EndNoteBibliography"/>
        <w:spacing w:after="240"/>
        <w:ind w:left="720" w:hanging="720"/>
        <w:jc w:val="both"/>
      </w:pPr>
      <w:r w:rsidRPr="00955293">
        <w:t xml:space="preserve">Erikson, R. &amp; Jonsson, J. O. (1996). </w:t>
      </w:r>
      <w:r w:rsidRPr="00955293">
        <w:rPr>
          <w:i/>
        </w:rPr>
        <w:t>Can education be equalized? The Swedish case in comparative perspective</w:t>
      </w:r>
      <w:r w:rsidRPr="00955293">
        <w:t>: Westview Press.</w:t>
      </w:r>
    </w:p>
    <w:p w14:paraId="3C76784B" w14:textId="77777777" w:rsidR="004E1399" w:rsidRPr="00955293" w:rsidRDefault="004E1399" w:rsidP="006A5BD7">
      <w:pPr>
        <w:pStyle w:val="EndNoteBibliography"/>
        <w:spacing w:after="240"/>
        <w:ind w:left="720" w:hanging="720"/>
        <w:jc w:val="both"/>
      </w:pPr>
      <w:r w:rsidRPr="00955293">
        <w:t xml:space="preserve">Geißler, R. (2005). </w:t>
      </w:r>
      <w:r w:rsidRPr="00A614AD">
        <w:rPr>
          <w:lang w:val="de-CH"/>
        </w:rPr>
        <w:t xml:space="preserve">Die Metamorphose der Arbeitertochter zum Migrantensohn. Zum Wandel der Chancenstruktur im Bildungssystem nach Schicht, Geschlecht, Ethnie und deren Verknüpfungen. In P. A. Berger (Ed.), </w:t>
      </w:r>
      <w:r w:rsidRPr="00A614AD">
        <w:rPr>
          <w:i/>
          <w:lang w:val="de-CH"/>
        </w:rPr>
        <w:t>Institutionalisierte Ungleichheiten: wie das Bildungswesen Chancen blockiert</w:t>
      </w:r>
      <w:r w:rsidRPr="00A614AD">
        <w:rPr>
          <w:lang w:val="de-CH"/>
        </w:rPr>
        <w:t xml:space="preserve"> (pp. 256). </w:t>
      </w:r>
      <w:r w:rsidRPr="00955293">
        <w:t>Weinheim und München: Juventa.</w:t>
      </w:r>
    </w:p>
    <w:p w14:paraId="27F1BA2D" w14:textId="77777777" w:rsidR="004E1399" w:rsidRPr="00A614AD" w:rsidRDefault="004E1399" w:rsidP="006A5BD7">
      <w:pPr>
        <w:pStyle w:val="EndNoteBibliography"/>
        <w:spacing w:after="240"/>
        <w:ind w:left="720" w:hanging="720"/>
        <w:jc w:val="both"/>
        <w:rPr>
          <w:lang w:val="de-CH"/>
        </w:rPr>
      </w:pPr>
      <w:r w:rsidRPr="00955293">
        <w:t xml:space="preserve">Glaesser, J. &amp; Cooper, B. (2012). Gender, parental education, and ability: their interacting roles in predicting GCSE success. </w:t>
      </w:r>
      <w:r w:rsidRPr="00A614AD">
        <w:rPr>
          <w:i/>
          <w:lang w:val="de-CH"/>
        </w:rPr>
        <w:t>Cambridge Journal of Education, 42</w:t>
      </w:r>
      <w:r w:rsidRPr="00A614AD">
        <w:rPr>
          <w:lang w:val="de-CH"/>
        </w:rPr>
        <w:t xml:space="preserve">(4), 463-480. </w:t>
      </w:r>
    </w:p>
    <w:p w14:paraId="7F801D85" w14:textId="77777777" w:rsidR="004E1399" w:rsidRPr="00A614AD" w:rsidRDefault="004E1399" w:rsidP="006A5BD7">
      <w:pPr>
        <w:pStyle w:val="EndNoteBibliography"/>
        <w:spacing w:after="240"/>
        <w:ind w:left="720" w:hanging="720"/>
        <w:jc w:val="both"/>
        <w:rPr>
          <w:lang w:val="de-CH"/>
        </w:rPr>
      </w:pPr>
      <w:r w:rsidRPr="00A614AD">
        <w:rPr>
          <w:lang w:val="de-CH"/>
        </w:rPr>
        <w:t xml:space="preserve">Glauser, D. (2015). </w:t>
      </w:r>
      <w:r w:rsidRPr="00A614AD">
        <w:rPr>
          <w:i/>
          <w:lang w:val="de-CH"/>
        </w:rPr>
        <w:t>Berufsausbildung oder Allgemeinbildung: soziale Ungleichheiten beim Übergang in die Sekundarstufe II in der Schweiz</w:t>
      </w:r>
      <w:r w:rsidRPr="00A614AD">
        <w:rPr>
          <w:lang w:val="de-CH"/>
        </w:rPr>
        <w:t>.</w:t>
      </w:r>
    </w:p>
    <w:p w14:paraId="70F97AF6" w14:textId="77777777" w:rsidR="004E1399" w:rsidRPr="00A614AD" w:rsidRDefault="004E1399" w:rsidP="006A5BD7">
      <w:pPr>
        <w:pStyle w:val="EndNoteBibliography"/>
        <w:spacing w:after="240"/>
        <w:ind w:left="720" w:hanging="720"/>
        <w:jc w:val="both"/>
        <w:rPr>
          <w:lang w:val="de-CH"/>
        </w:rPr>
      </w:pPr>
      <w:r w:rsidRPr="00A614AD">
        <w:rPr>
          <w:lang w:val="de-CH"/>
        </w:rPr>
        <w:lastRenderedPageBreak/>
        <w:t xml:space="preserve">Gottburgsen, A. &amp; Gross, C. (2012). Welchen Beitrag leistet „Intersektionalität“ zur Klärung von Kompetenzunterschieden bei Jugendlichen? In R. Becker &amp; H. Solga (Eds.), </w:t>
      </w:r>
      <w:r w:rsidRPr="00A614AD">
        <w:rPr>
          <w:i/>
          <w:lang w:val="de-CH"/>
        </w:rPr>
        <w:t>Soziologische Bildungsforschung</w:t>
      </w:r>
      <w:r w:rsidRPr="00A614AD">
        <w:rPr>
          <w:lang w:val="de-CH"/>
        </w:rPr>
        <w:t xml:space="preserve"> (pp. 503).</w:t>
      </w:r>
    </w:p>
    <w:p w14:paraId="2DEF351E" w14:textId="77777777" w:rsidR="004E1399" w:rsidRPr="00955293" w:rsidRDefault="004E1399" w:rsidP="006A5BD7">
      <w:pPr>
        <w:pStyle w:val="EndNoteBibliography"/>
        <w:spacing w:after="240"/>
        <w:ind w:left="720" w:hanging="720"/>
        <w:jc w:val="both"/>
      </w:pPr>
      <w:r w:rsidRPr="00A614AD">
        <w:rPr>
          <w:lang w:val="de-CH"/>
        </w:rPr>
        <w:t xml:space="preserve">Imdorf, C. &amp; Hupka-Brunner, S. (2015). </w:t>
      </w:r>
      <w:r w:rsidRPr="00955293">
        <w:t xml:space="preserve">Gender differences at labor market entry in Switzerland. In H.-P. Blossfeld, J. Skopek, M. Triventi, &amp; S. Buchholz (Eds.), </w:t>
      </w:r>
      <w:r w:rsidRPr="00955293">
        <w:rPr>
          <w:i/>
        </w:rPr>
        <w:t>Gender, education and employment: an international comparison of school-to-work transitions</w:t>
      </w:r>
      <w:r w:rsidRPr="00955293">
        <w:t>: Edward Elgar Publishing.</w:t>
      </w:r>
    </w:p>
    <w:p w14:paraId="4CD57C37" w14:textId="77777777" w:rsidR="004E1399" w:rsidRPr="00955293" w:rsidRDefault="004E1399" w:rsidP="006A5BD7">
      <w:pPr>
        <w:pStyle w:val="EndNoteBibliography"/>
        <w:spacing w:after="240"/>
        <w:ind w:left="720" w:hanging="720"/>
        <w:jc w:val="both"/>
      </w:pPr>
      <w:r w:rsidRPr="00A614AD">
        <w:rPr>
          <w:lang w:val="de-CH"/>
        </w:rPr>
        <w:t xml:space="preserve">Imdorf, C., Koomen, M., Murdoch, J., &amp; Guégnard, C. (2017). </w:t>
      </w:r>
      <w:r w:rsidRPr="00955293">
        <w:t xml:space="preserve">Do vocational pathways improve higher education access for women and men from less privileged social backgrounds? A comparison of vocational tracks to higher education in France and Switzerland. </w:t>
      </w:r>
      <w:r w:rsidRPr="00955293">
        <w:rPr>
          <w:i/>
        </w:rPr>
        <w:t>Rassegna italiana di Sociologia, 58</w:t>
      </w:r>
      <w:r w:rsidRPr="00955293">
        <w:t xml:space="preserve">(2), 283-314. </w:t>
      </w:r>
    </w:p>
    <w:p w14:paraId="350B2C4A" w14:textId="77777777" w:rsidR="004E1399" w:rsidRPr="00A614AD" w:rsidRDefault="004E1399" w:rsidP="006A5BD7">
      <w:pPr>
        <w:pStyle w:val="EndNoteBibliography"/>
        <w:spacing w:after="240"/>
        <w:ind w:left="720" w:hanging="720"/>
        <w:jc w:val="both"/>
        <w:rPr>
          <w:lang w:val="de-CH"/>
        </w:rPr>
      </w:pPr>
      <w:r w:rsidRPr="00955293">
        <w:t xml:space="preserve">Imdorf, C., Sacchi, S., Wohlgemuth, K., Cortesi, S., &amp; Schoch, A. (2014). How cantonal education systems in Switzerland promote gender-typical school-to-work transitions. </w:t>
      </w:r>
      <w:r w:rsidRPr="00A614AD">
        <w:rPr>
          <w:i/>
          <w:lang w:val="de-CH"/>
        </w:rPr>
        <w:t>Schweizerische Zeitschrift für Soziologie/Swiss journal of sociology/Revue suisse de sociologie, 40</w:t>
      </w:r>
      <w:r w:rsidRPr="00A614AD">
        <w:rPr>
          <w:lang w:val="de-CH"/>
        </w:rPr>
        <w:t xml:space="preserve">(2), 175-196. </w:t>
      </w:r>
    </w:p>
    <w:p w14:paraId="08AED25A" w14:textId="77777777" w:rsidR="004E1399" w:rsidRPr="00955293" w:rsidRDefault="004E1399" w:rsidP="006A5BD7">
      <w:pPr>
        <w:pStyle w:val="EndNoteBibliography"/>
        <w:spacing w:after="240"/>
        <w:ind w:left="720" w:hanging="720"/>
        <w:jc w:val="both"/>
      </w:pPr>
      <w:r w:rsidRPr="00955293">
        <w:t xml:space="preserve">McCall, L. (2005). The complexity of intersectionality. </w:t>
      </w:r>
      <w:r w:rsidRPr="00955293">
        <w:rPr>
          <w:i/>
        </w:rPr>
        <w:t>Signs, 30</w:t>
      </w:r>
      <w:r w:rsidRPr="00955293">
        <w:t xml:space="preserve">(3), 1771-1800. </w:t>
      </w:r>
    </w:p>
    <w:p w14:paraId="35C87467" w14:textId="77777777" w:rsidR="004E1399" w:rsidRPr="00A614AD" w:rsidRDefault="004E1399" w:rsidP="006A5BD7">
      <w:pPr>
        <w:pStyle w:val="EndNoteBibliography"/>
        <w:spacing w:after="240"/>
        <w:ind w:left="720" w:hanging="720"/>
        <w:jc w:val="both"/>
        <w:rPr>
          <w:lang w:val="de-CH"/>
        </w:rPr>
      </w:pPr>
      <w:r w:rsidRPr="00955293">
        <w:t xml:space="preserve">Mood, C. (2017). More than money: social class, income, and the intergenerational persistence of advantage. </w:t>
      </w:r>
      <w:r w:rsidRPr="00A614AD">
        <w:rPr>
          <w:i/>
          <w:lang w:val="de-CH"/>
        </w:rPr>
        <w:t>Sociological Science, 4</w:t>
      </w:r>
      <w:r w:rsidRPr="00A614AD">
        <w:rPr>
          <w:lang w:val="de-CH"/>
        </w:rPr>
        <w:t xml:space="preserve">, 263-287. </w:t>
      </w:r>
    </w:p>
    <w:p w14:paraId="6626659D" w14:textId="77777777" w:rsidR="004E1399" w:rsidRPr="00A614AD" w:rsidRDefault="004E1399" w:rsidP="006A5BD7">
      <w:pPr>
        <w:pStyle w:val="EndNoteBibliography"/>
        <w:spacing w:after="240"/>
        <w:ind w:left="720" w:hanging="720"/>
        <w:jc w:val="both"/>
        <w:rPr>
          <w:lang w:val="de-CH"/>
        </w:rPr>
      </w:pPr>
      <w:r w:rsidRPr="00A614AD">
        <w:rPr>
          <w:lang w:val="de-CH"/>
        </w:rPr>
        <w:t xml:space="preserve">Paulus, W. &amp; Blossfeld, H.-P. (2007). Schichtspezifische Präferenzen oder sozioökonomisches Entscheidungskalkül? Zur Rolle elterlicher Bildungsaspirationen im Entscheidungsprozess beim Übergang von der Grundschule in die Sekundarstufe. </w:t>
      </w:r>
      <w:r w:rsidRPr="00A614AD">
        <w:rPr>
          <w:i/>
          <w:lang w:val="de-CH"/>
        </w:rPr>
        <w:t>Zeitschrift für Pädagogik, 53</w:t>
      </w:r>
      <w:r w:rsidRPr="00A614AD">
        <w:rPr>
          <w:lang w:val="de-CH"/>
        </w:rPr>
        <w:t xml:space="preserve">(4), 491-508. </w:t>
      </w:r>
    </w:p>
    <w:p w14:paraId="6A151BD6" w14:textId="77777777" w:rsidR="004E1399" w:rsidRPr="00955293" w:rsidRDefault="004E1399" w:rsidP="006A5BD7">
      <w:pPr>
        <w:pStyle w:val="EndNoteBibliography"/>
        <w:spacing w:after="240"/>
        <w:ind w:left="720" w:hanging="720"/>
        <w:jc w:val="both"/>
      </w:pPr>
      <w:r w:rsidRPr="00A614AD">
        <w:rPr>
          <w:lang w:val="de-CH"/>
        </w:rPr>
        <w:t xml:space="preserve">Peisert, H. (1967). </w:t>
      </w:r>
      <w:r w:rsidRPr="00A614AD">
        <w:rPr>
          <w:i/>
          <w:lang w:val="de-CH"/>
        </w:rPr>
        <w:t>Soziale Lage und Bildungschancen in Deutschland</w:t>
      </w:r>
      <w:r w:rsidRPr="00A614AD">
        <w:rPr>
          <w:lang w:val="de-CH"/>
        </w:rPr>
        <w:t xml:space="preserve">. </w:t>
      </w:r>
      <w:r w:rsidRPr="00955293">
        <w:t>München: Piper.</w:t>
      </w:r>
    </w:p>
    <w:p w14:paraId="46D9DED9" w14:textId="77777777" w:rsidR="004E1399" w:rsidRPr="00A614AD" w:rsidRDefault="004E1399" w:rsidP="006A5BD7">
      <w:pPr>
        <w:pStyle w:val="EndNoteBibliography"/>
        <w:spacing w:after="240"/>
        <w:ind w:left="720" w:hanging="720"/>
        <w:jc w:val="both"/>
        <w:rPr>
          <w:lang w:val="de-CH"/>
        </w:rPr>
      </w:pPr>
      <w:r w:rsidRPr="00955293">
        <w:t>Reimer, D. &amp; Pollak, R. (2005).</w:t>
      </w:r>
      <w:r w:rsidRPr="00955293">
        <w:rPr>
          <w:i/>
        </w:rPr>
        <w:t xml:space="preserve"> The impact of social origin on the transition to tertiary education in West Germany 1983 and 1999</w:t>
      </w:r>
      <w:r w:rsidRPr="00955293">
        <w:t xml:space="preserve">. </w:t>
      </w:r>
      <w:r w:rsidRPr="00A614AD">
        <w:rPr>
          <w:lang w:val="de-CH"/>
        </w:rPr>
        <w:t>Arbeitspapiere - Mannheimer Zentrum für Europäische Sozialforschung. Universität Mannheim.</w:t>
      </w:r>
    </w:p>
    <w:p w14:paraId="2F46F935" w14:textId="77777777" w:rsidR="004E1399" w:rsidRPr="00A614AD" w:rsidRDefault="004E1399" w:rsidP="006A5BD7">
      <w:pPr>
        <w:pStyle w:val="EndNoteBibliography"/>
        <w:spacing w:after="240"/>
        <w:ind w:left="720" w:hanging="720"/>
        <w:jc w:val="both"/>
        <w:rPr>
          <w:lang w:val="de-CH"/>
        </w:rPr>
      </w:pPr>
      <w:r w:rsidRPr="00A614AD">
        <w:rPr>
          <w:lang w:val="de-CH"/>
        </w:rPr>
        <w:t xml:space="preserve">Rivera, L. A. &amp; Tilcsik, A. (2016). </w:t>
      </w:r>
      <w:r w:rsidRPr="00955293">
        <w:t xml:space="preserve">Class advantage, commitment penalty: the gendered effect of social class signals in an elite labor market. </w:t>
      </w:r>
      <w:r w:rsidRPr="00A614AD">
        <w:rPr>
          <w:i/>
          <w:lang w:val="de-CH"/>
        </w:rPr>
        <w:t>American Sociological Review, 81</w:t>
      </w:r>
      <w:r w:rsidRPr="00A614AD">
        <w:rPr>
          <w:lang w:val="de-CH"/>
        </w:rPr>
        <w:t xml:space="preserve">(6), 1097-1131. </w:t>
      </w:r>
    </w:p>
    <w:p w14:paraId="50D33FF1" w14:textId="77777777" w:rsidR="004E1399" w:rsidRPr="00955293" w:rsidRDefault="004E1399" w:rsidP="006A5BD7">
      <w:pPr>
        <w:pStyle w:val="EndNoteBibliography"/>
        <w:spacing w:after="240"/>
        <w:ind w:left="720" w:hanging="720"/>
        <w:jc w:val="both"/>
      </w:pPr>
      <w:r w:rsidRPr="00A614AD">
        <w:rPr>
          <w:lang w:val="de-CH"/>
        </w:rPr>
        <w:t xml:space="preserve">Schwiter, K., Hupka-Brunner, S., Wehner, N., Huber, E., Kanji, S., Maihofer, A., &amp; Bergman, M. M. (2014). Warum sind Pflegefachmänner und Elektrikerinnen nach wie vor selten? Geschlechtersegregation in Ausbildungs-und Berufsverlaufen junger Erwachsener in der Schweiz. </w:t>
      </w:r>
      <w:r w:rsidRPr="00955293">
        <w:rPr>
          <w:i/>
        </w:rPr>
        <w:t>Schweizerische Zeitschrift für Soziologie, 40</w:t>
      </w:r>
      <w:r w:rsidRPr="00955293">
        <w:t xml:space="preserve">(3), 401-428. </w:t>
      </w:r>
    </w:p>
    <w:p w14:paraId="5348EAA6" w14:textId="77777777" w:rsidR="004E1399" w:rsidRPr="00955293" w:rsidRDefault="004E1399" w:rsidP="006A5BD7">
      <w:pPr>
        <w:pStyle w:val="EndNoteBibliography"/>
        <w:spacing w:after="240"/>
        <w:ind w:left="720" w:hanging="720"/>
        <w:jc w:val="both"/>
      </w:pPr>
      <w:r w:rsidRPr="00955293">
        <w:t xml:space="preserve">Strand, S. (2014). Ethnicity, gender, social class and achievement gaps at age 16: Intersectionality and ‘Getting it’for the white working class. </w:t>
      </w:r>
      <w:r w:rsidRPr="00955293">
        <w:rPr>
          <w:i/>
        </w:rPr>
        <w:t>Research Papers in Education, 29</w:t>
      </w:r>
      <w:r w:rsidRPr="00955293">
        <w:t xml:space="preserve">(2), 131-171. </w:t>
      </w:r>
    </w:p>
    <w:p w14:paraId="2F5EC3F0" w14:textId="77777777" w:rsidR="004E1399" w:rsidRPr="00955293" w:rsidRDefault="004E1399" w:rsidP="006A5BD7">
      <w:pPr>
        <w:pStyle w:val="EndNoteBibliography"/>
        <w:spacing w:after="240"/>
        <w:ind w:left="720" w:hanging="720"/>
        <w:jc w:val="both"/>
      </w:pPr>
      <w:r w:rsidRPr="00955293">
        <w:t xml:space="preserve">van de Werfhorst, H. G. (2002). A detailed examination of the role of education in intergenerational social-class mobility. </w:t>
      </w:r>
      <w:r w:rsidRPr="00955293">
        <w:rPr>
          <w:i/>
        </w:rPr>
        <w:t>Social Science Information, 41</w:t>
      </w:r>
      <w:r w:rsidRPr="00955293">
        <w:t xml:space="preserve">(3), 407-438. </w:t>
      </w:r>
    </w:p>
    <w:p w14:paraId="618F9BA9" w14:textId="77777777" w:rsidR="004E1399" w:rsidRPr="00955293" w:rsidRDefault="004E1399" w:rsidP="006A5BD7">
      <w:pPr>
        <w:pStyle w:val="EndNoteBibliography"/>
        <w:spacing w:after="240"/>
        <w:ind w:left="720" w:hanging="720"/>
        <w:jc w:val="both"/>
      </w:pPr>
      <w:r w:rsidRPr="00955293">
        <w:t xml:space="preserve">Warm, T. A. (1989). Weighted likelihood estimation of ability in item response theory. </w:t>
      </w:r>
      <w:r w:rsidRPr="00955293">
        <w:rPr>
          <w:i/>
        </w:rPr>
        <w:t>Psychometrika, 54</w:t>
      </w:r>
      <w:r w:rsidRPr="00955293">
        <w:t xml:space="preserve">(3), 427-450. </w:t>
      </w:r>
    </w:p>
    <w:p w14:paraId="5D539B8D" w14:textId="77777777" w:rsidR="004E1399" w:rsidRPr="00955293" w:rsidRDefault="004E1399" w:rsidP="006A5BD7">
      <w:pPr>
        <w:spacing w:after="240" w:line="240" w:lineRule="auto"/>
        <w:jc w:val="both"/>
        <w:rPr>
          <w:b/>
          <w:lang w:val="en-US"/>
        </w:rPr>
      </w:pPr>
    </w:p>
    <w:p w14:paraId="6B836568" w14:textId="77777777" w:rsidR="004E1399" w:rsidRPr="00955293" w:rsidRDefault="004E1399" w:rsidP="006A5BD7">
      <w:pPr>
        <w:spacing w:after="240" w:line="240" w:lineRule="auto"/>
        <w:jc w:val="both"/>
        <w:rPr>
          <w:lang w:val="en-US"/>
        </w:rPr>
        <w:sectPr w:rsidR="004E1399" w:rsidRPr="00955293" w:rsidSect="00C37F28">
          <w:headerReference w:type="default" r:id="rId18"/>
          <w:footerReference w:type="default" r:id="rId19"/>
          <w:headerReference w:type="first" r:id="rId20"/>
          <w:footerReference w:type="first" r:id="rId21"/>
          <w:pgSz w:w="11906" w:h="16838"/>
          <w:pgMar w:top="1440" w:right="1080" w:bottom="1440" w:left="1080" w:header="708" w:footer="708" w:gutter="0"/>
          <w:lnNumType w:countBy="1" w:restart="continuous"/>
          <w:cols w:space="708"/>
          <w:docGrid w:linePitch="360"/>
        </w:sectPr>
      </w:pPr>
    </w:p>
    <w:p w14:paraId="2AD64A48" w14:textId="77777777" w:rsidR="004E1399" w:rsidRPr="00955293" w:rsidRDefault="004E1399" w:rsidP="006A5BD7">
      <w:pPr>
        <w:spacing w:after="240" w:line="240" w:lineRule="auto"/>
        <w:jc w:val="both"/>
        <w:rPr>
          <w:rFonts w:ascii="Roboto Light" w:hAnsi="Roboto Light"/>
          <w:lang w:val="en-US"/>
        </w:rPr>
      </w:pPr>
      <w:r w:rsidRPr="00955293">
        <w:rPr>
          <w:b/>
          <w:lang w:val="en-US"/>
        </w:rPr>
        <w:lastRenderedPageBreak/>
        <w:t xml:space="preserve">Annex. </w:t>
      </w:r>
    </w:p>
    <w:p w14:paraId="79EC7D9A" w14:textId="72614498" w:rsidR="004E1399" w:rsidRPr="00955293" w:rsidRDefault="004E1399" w:rsidP="006A5BD7">
      <w:pPr>
        <w:spacing w:after="240" w:line="240" w:lineRule="auto"/>
        <w:jc w:val="both"/>
        <w:rPr>
          <w:lang w:val="en-US"/>
        </w:rPr>
      </w:pPr>
      <w:bookmarkStart w:id="11" w:name="_Ref2080484"/>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0A27A3">
        <w:rPr>
          <w:b/>
          <w:noProof/>
        </w:rPr>
        <w:t>1</w:t>
      </w:r>
      <w:r w:rsidRPr="00955293">
        <w:rPr>
          <w:b/>
        </w:rPr>
        <w:fldChar w:fldCharType="end"/>
      </w:r>
      <w:bookmarkEnd w:id="11"/>
      <w:r w:rsidRPr="00955293">
        <w:rPr>
          <w:b/>
        </w:rPr>
        <w:t xml:space="preserve">: </w:t>
      </w:r>
      <w:r w:rsidRPr="00955293">
        <w:rPr>
          <w:lang w:val="en-US"/>
        </w:rPr>
        <w:t>Descriptive statistics</w:t>
      </w:r>
    </w:p>
    <w:tbl>
      <w:tblPr>
        <w:tblW w:w="5000" w:type="pct"/>
        <w:tblLook w:val="0000" w:firstRow="0" w:lastRow="0" w:firstColumn="0" w:lastColumn="0" w:noHBand="0" w:noVBand="0"/>
      </w:tblPr>
      <w:tblGrid>
        <w:gridCol w:w="2732"/>
        <w:gridCol w:w="1169"/>
        <w:gridCol w:w="1169"/>
        <w:gridCol w:w="1170"/>
        <w:gridCol w:w="1170"/>
        <w:gridCol w:w="1170"/>
        <w:gridCol w:w="1166"/>
      </w:tblGrid>
      <w:tr w:rsidR="004E1399" w:rsidRPr="00955293" w14:paraId="5C05EA80" w14:textId="77777777" w:rsidTr="00350173">
        <w:tc>
          <w:tcPr>
            <w:tcW w:w="1402" w:type="pct"/>
            <w:tcBorders>
              <w:top w:val="single" w:sz="4" w:space="0" w:color="auto"/>
              <w:left w:val="nil"/>
              <w:bottom w:val="nil"/>
              <w:right w:val="nil"/>
            </w:tcBorders>
          </w:tcPr>
          <w:p w14:paraId="009B67C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64E9B17B" w14:textId="77777777" w:rsidR="004E1399" w:rsidRPr="00955293" w:rsidRDefault="004E1399" w:rsidP="006A5BD7">
            <w:pPr>
              <w:spacing w:after="240" w:line="240" w:lineRule="auto"/>
              <w:jc w:val="both"/>
              <w:rPr>
                <w:b/>
                <w:lang w:val="en-US"/>
              </w:rPr>
            </w:pPr>
            <w:r w:rsidRPr="00955293">
              <w:rPr>
                <w:b/>
                <w:lang w:val="en-US"/>
              </w:rPr>
              <w:t>Men</w:t>
            </w:r>
          </w:p>
        </w:tc>
        <w:tc>
          <w:tcPr>
            <w:tcW w:w="600" w:type="pct"/>
            <w:tcBorders>
              <w:top w:val="single" w:sz="4" w:space="0" w:color="auto"/>
              <w:left w:val="nil"/>
              <w:bottom w:val="nil"/>
              <w:right w:val="nil"/>
            </w:tcBorders>
          </w:tcPr>
          <w:p w14:paraId="744ABA9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71E5F2C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1DA06D54" w14:textId="77777777" w:rsidR="004E1399" w:rsidRPr="00955293" w:rsidRDefault="004E1399" w:rsidP="006A5BD7">
            <w:pPr>
              <w:spacing w:after="240" w:line="240" w:lineRule="auto"/>
              <w:jc w:val="both"/>
              <w:rPr>
                <w:b/>
                <w:lang w:val="en-US"/>
              </w:rPr>
            </w:pPr>
            <w:r w:rsidRPr="00955293">
              <w:rPr>
                <w:b/>
                <w:lang w:val="en-US"/>
              </w:rPr>
              <w:t>Women</w:t>
            </w:r>
          </w:p>
        </w:tc>
        <w:tc>
          <w:tcPr>
            <w:tcW w:w="600" w:type="pct"/>
            <w:tcBorders>
              <w:top w:val="single" w:sz="4" w:space="0" w:color="auto"/>
              <w:left w:val="nil"/>
              <w:bottom w:val="nil"/>
              <w:right w:val="nil"/>
            </w:tcBorders>
          </w:tcPr>
          <w:p w14:paraId="2E8EF4AD" w14:textId="77777777" w:rsidR="004E1399" w:rsidRPr="00955293" w:rsidRDefault="004E1399" w:rsidP="006A5BD7">
            <w:pPr>
              <w:spacing w:after="240" w:line="240" w:lineRule="auto"/>
              <w:jc w:val="both"/>
              <w:rPr>
                <w:b/>
                <w:lang w:val="en-US"/>
              </w:rPr>
            </w:pPr>
          </w:p>
        </w:tc>
        <w:tc>
          <w:tcPr>
            <w:tcW w:w="598" w:type="pct"/>
            <w:tcBorders>
              <w:top w:val="single" w:sz="4" w:space="0" w:color="auto"/>
              <w:left w:val="nil"/>
              <w:bottom w:val="nil"/>
              <w:right w:val="nil"/>
            </w:tcBorders>
          </w:tcPr>
          <w:p w14:paraId="3D4D5D6D" w14:textId="77777777" w:rsidR="004E1399" w:rsidRPr="00955293" w:rsidRDefault="004E1399" w:rsidP="006A5BD7">
            <w:pPr>
              <w:spacing w:after="240" w:line="240" w:lineRule="auto"/>
              <w:jc w:val="both"/>
              <w:rPr>
                <w:b/>
                <w:lang w:val="en-US"/>
              </w:rPr>
            </w:pPr>
          </w:p>
        </w:tc>
      </w:tr>
      <w:tr w:rsidR="004E1399" w:rsidRPr="00955293" w14:paraId="23698B69" w14:textId="77777777" w:rsidTr="00350173">
        <w:tc>
          <w:tcPr>
            <w:tcW w:w="1402" w:type="pct"/>
            <w:tcBorders>
              <w:top w:val="nil"/>
              <w:left w:val="nil"/>
              <w:bottom w:val="nil"/>
              <w:right w:val="nil"/>
            </w:tcBorders>
          </w:tcPr>
          <w:p w14:paraId="6A020A69" w14:textId="77777777" w:rsidR="004E1399" w:rsidRPr="00955293" w:rsidRDefault="004E1399" w:rsidP="006A5BD7">
            <w:pPr>
              <w:spacing w:after="240" w:line="240" w:lineRule="auto"/>
              <w:jc w:val="both"/>
              <w:rPr>
                <w:b/>
                <w:lang w:val="en-US"/>
              </w:rPr>
            </w:pPr>
          </w:p>
        </w:tc>
        <w:tc>
          <w:tcPr>
            <w:tcW w:w="600" w:type="pct"/>
            <w:tcBorders>
              <w:top w:val="nil"/>
              <w:left w:val="nil"/>
              <w:bottom w:val="nil"/>
              <w:right w:val="nil"/>
            </w:tcBorders>
          </w:tcPr>
          <w:p w14:paraId="6B565D25" w14:textId="77777777" w:rsidR="004E1399" w:rsidRPr="00955293" w:rsidRDefault="004E1399" w:rsidP="006A5BD7">
            <w:pPr>
              <w:spacing w:after="240" w:line="240" w:lineRule="auto"/>
              <w:jc w:val="both"/>
              <w:rPr>
                <w:b/>
                <w:lang w:val="en-US"/>
              </w:rPr>
            </w:pPr>
            <w:r w:rsidRPr="00955293">
              <w:rPr>
                <w:b/>
                <w:lang w:val="en-US"/>
              </w:rPr>
              <w:t>N</w:t>
            </w:r>
          </w:p>
        </w:tc>
        <w:tc>
          <w:tcPr>
            <w:tcW w:w="600" w:type="pct"/>
            <w:tcBorders>
              <w:top w:val="nil"/>
              <w:left w:val="nil"/>
              <w:bottom w:val="nil"/>
              <w:right w:val="nil"/>
            </w:tcBorders>
          </w:tcPr>
          <w:p w14:paraId="6B405012" w14:textId="77777777" w:rsidR="004E1399" w:rsidRPr="00955293" w:rsidRDefault="004E1399" w:rsidP="006A5BD7">
            <w:pPr>
              <w:spacing w:after="240" w:line="240" w:lineRule="auto"/>
              <w:jc w:val="both"/>
              <w:rPr>
                <w:b/>
                <w:lang w:val="en-US"/>
              </w:rPr>
            </w:pPr>
            <w:r w:rsidRPr="00955293">
              <w:rPr>
                <w:b/>
                <w:lang w:val="en-US"/>
              </w:rPr>
              <w:t>Mean</w:t>
            </w:r>
          </w:p>
        </w:tc>
        <w:tc>
          <w:tcPr>
            <w:tcW w:w="600" w:type="pct"/>
            <w:tcBorders>
              <w:top w:val="nil"/>
              <w:left w:val="nil"/>
              <w:bottom w:val="nil"/>
              <w:right w:val="nil"/>
            </w:tcBorders>
          </w:tcPr>
          <w:p w14:paraId="1D4CB7A8" w14:textId="77777777" w:rsidR="004E1399" w:rsidRPr="00955293" w:rsidRDefault="004E1399" w:rsidP="006A5BD7">
            <w:pPr>
              <w:spacing w:after="240" w:line="240" w:lineRule="auto"/>
              <w:jc w:val="both"/>
              <w:rPr>
                <w:b/>
                <w:lang w:val="en-US"/>
              </w:rPr>
            </w:pPr>
            <w:proofErr w:type="spellStart"/>
            <w:r w:rsidRPr="00955293">
              <w:rPr>
                <w:b/>
                <w:lang w:val="en-US"/>
              </w:rPr>
              <w:t>St.Dev</w:t>
            </w:r>
            <w:proofErr w:type="spellEnd"/>
            <w:r w:rsidRPr="00955293">
              <w:rPr>
                <w:b/>
                <w:lang w:val="en-US"/>
              </w:rPr>
              <w:t>.</w:t>
            </w:r>
          </w:p>
        </w:tc>
        <w:tc>
          <w:tcPr>
            <w:tcW w:w="600" w:type="pct"/>
            <w:tcBorders>
              <w:top w:val="nil"/>
              <w:left w:val="nil"/>
              <w:bottom w:val="nil"/>
              <w:right w:val="nil"/>
            </w:tcBorders>
          </w:tcPr>
          <w:p w14:paraId="232E57EA" w14:textId="77777777" w:rsidR="004E1399" w:rsidRPr="00955293" w:rsidRDefault="004E1399" w:rsidP="006A5BD7">
            <w:pPr>
              <w:spacing w:after="240" w:line="240" w:lineRule="auto"/>
              <w:jc w:val="both"/>
              <w:rPr>
                <w:b/>
                <w:lang w:val="en-US"/>
              </w:rPr>
            </w:pPr>
            <w:r w:rsidRPr="00955293">
              <w:rPr>
                <w:b/>
                <w:lang w:val="en-US"/>
              </w:rPr>
              <w:t>N</w:t>
            </w:r>
          </w:p>
        </w:tc>
        <w:tc>
          <w:tcPr>
            <w:tcW w:w="600" w:type="pct"/>
            <w:tcBorders>
              <w:top w:val="nil"/>
              <w:left w:val="nil"/>
              <w:bottom w:val="nil"/>
              <w:right w:val="nil"/>
            </w:tcBorders>
          </w:tcPr>
          <w:p w14:paraId="43EF621B" w14:textId="77777777" w:rsidR="004E1399" w:rsidRPr="00955293" w:rsidRDefault="004E1399" w:rsidP="006A5BD7">
            <w:pPr>
              <w:spacing w:after="240" w:line="240" w:lineRule="auto"/>
              <w:jc w:val="both"/>
              <w:rPr>
                <w:b/>
                <w:lang w:val="en-US"/>
              </w:rPr>
            </w:pPr>
            <w:r w:rsidRPr="00955293">
              <w:rPr>
                <w:b/>
                <w:lang w:val="en-US"/>
              </w:rPr>
              <w:t>Mean</w:t>
            </w:r>
          </w:p>
        </w:tc>
        <w:tc>
          <w:tcPr>
            <w:tcW w:w="598" w:type="pct"/>
            <w:tcBorders>
              <w:top w:val="nil"/>
              <w:left w:val="nil"/>
              <w:bottom w:val="nil"/>
              <w:right w:val="nil"/>
            </w:tcBorders>
          </w:tcPr>
          <w:p w14:paraId="51938531" w14:textId="77777777" w:rsidR="004E1399" w:rsidRPr="00955293" w:rsidRDefault="004E1399" w:rsidP="006A5BD7">
            <w:pPr>
              <w:spacing w:after="240" w:line="240" w:lineRule="auto"/>
              <w:jc w:val="both"/>
              <w:rPr>
                <w:b/>
                <w:lang w:val="en-US"/>
              </w:rPr>
            </w:pPr>
            <w:proofErr w:type="spellStart"/>
            <w:r w:rsidRPr="00955293">
              <w:rPr>
                <w:b/>
                <w:lang w:val="en-US"/>
              </w:rPr>
              <w:t>St.Dev</w:t>
            </w:r>
            <w:proofErr w:type="spellEnd"/>
            <w:r w:rsidRPr="00955293">
              <w:rPr>
                <w:b/>
                <w:lang w:val="en-US"/>
              </w:rPr>
              <w:t>.</w:t>
            </w:r>
          </w:p>
        </w:tc>
      </w:tr>
      <w:tr w:rsidR="004E1399" w:rsidRPr="00955293" w14:paraId="231953EA" w14:textId="77777777" w:rsidTr="00350173">
        <w:tc>
          <w:tcPr>
            <w:tcW w:w="1402" w:type="pct"/>
            <w:tcBorders>
              <w:top w:val="single" w:sz="4" w:space="0" w:color="auto"/>
              <w:left w:val="nil"/>
              <w:bottom w:val="nil"/>
              <w:right w:val="nil"/>
            </w:tcBorders>
          </w:tcPr>
          <w:p w14:paraId="2315F01F" w14:textId="77777777" w:rsidR="004E1399" w:rsidRPr="00955293" w:rsidRDefault="004E1399" w:rsidP="006A5BD7">
            <w:pPr>
              <w:spacing w:after="240" w:line="240" w:lineRule="auto"/>
              <w:jc w:val="both"/>
              <w:rPr>
                <w:lang w:val="en-US"/>
              </w:rPr>
            </w:pPr>
            <w:r w:rsidRPr="00955293">
              <w:rPr>
                <w:lang w:val="en-US"/>
              </w:rPr>
              <w:t>Warm estimate in reading</w:t>
            </w:r>
          </w:p>
        </w:tc>
        <w:tc>
          <w:tcPr>
            <w:tcW w:w="600" w:type="pct"/>
            <w:tcBorders>
              <w:top w:val="single" w:sz="4" w:space="0" w:color="auto"/>
              <w:left w:val="nil"/>
              <w:bottom w:val="nil"/>
              <w:right w:val="nil"/>
            </w:tcBorders>
          </w:tcPr>
          <w:p w14:paraId="1BA998D9" w14:textId="77777777" w:rsidR="004E1399" w:rsidRPr="00955293" w:rsidRDefault="004E1399" w:rsidP="006A5BD7">
            <w:pPr>
              <w:spacing w:after="240" w:line="240" w:lineRule="auto"/>
              <w:jc w:val="both"/>
              <w:rPr>
                <w:lang w:val="en-US"/>
              </w:rPr>
            </w:pPr>
            <w:r w:rsidRPr="00955293">
              <w:rPr>
                <w:lang w:val="en-US"/>
              </w:rPr>
              <w:t>905</w:t>
            </w:r>
          </w:p>
        </w:tc>
        <w:tc>
          <w:tcPr>
            <w:tcW w:w="600" w:type="pct"/>
            <w:tcBorders>
              <w:top w:val="single" w:sz="4" w:space="0" w:color="auto"/>
              <w:left w:val="nil"/>
              <w:bottom w:val="nil"/>
              <w:right w:val="nil"/>
            </w:tcBorders>
          </w:tcPr>
          <w:p w14:paraId="54599087" w14:textId="77777777" w:rsidR="004E1399" w:rsidRPr="00955293" w:rsidRDefault="004E1399" w:rsidP="006A5BD7">
            <w:pPr>
              <w:spacing w:after="240" w:line="240" w:lineRule="auto"/>
              <w:jc w:val="both"/>
              <w:rPr>
                <w:lang w:val="en-US"/>
              </w:rPr>
            </w:pPr>
            <w:r w:rsidRPr="00955293">
              <w:rPr>
                <w:lang w:val="en-US"/>
              </w:rPr>
              <w:t>503.4681</w:t>
            </w:r>
          </w:p>
        </w:tc>
        <w:tc>
          <w:tcPr>
            <w:tcW w:w="600" w:type="pct"/>
            <w:tcBorders>
              <w:top w:val="single" w:sz="4" w:space="0" w:color="auto"/>
              <w:left w:val="nil"/>
              <w:bottom w:val="nil"/>
              <w:right w:val="nil"/>
            </w:tcBorders>
          </w:tcPr>
          <w:p w14:paraId="0B0A60C4" w14:textId="77777777" w:rsidR="004E1399" w:rsidRPr="00955293" w:rsidRDefault="004E1399" w:rsidP="006A5BD7">
            <w:pPr>
              <w:spacing w:after="240" w:line="240" w:lineRule="auto"/>
              <w:jc w:val="both"/>
              <w:rPr>
                <w:lang w:val="en-US"/>
              </w:rPr>
            </w:pPr>
            <w:r w:rsidRPr="00955293">
              <w:rPr>
                <w:lang w:val="en-US"/>
              </w:rPr>
              <w:t>85.84859</w:t>
            </w:r>
          </w:p>
        </w:tc>
        <w:tc>
          <w:tcPr>
            <w:tcW w:w="600" w:type="pct"/>
            <w:tcBorders>
              <w:top w:val="single" w:sz="4" w:space="0" w:color="auto"/>
              <w:left w:val="nil"/>
              <w:bottom w:val="nil"/>
              <w:right w:val="nil"/>
            </w:tcBorders>
          </w:tcPr>
          <w:p w14:paraId="282EEAE3" w14:textId="77777777" w:rsidR="004E1399" w:rsidRPr="00955293" w:rsidRDefault="004E1399" w:rsidP="006A5BD7">
            <w:pPr>
              <w:spacing w:after="240" w:line="240" w:lineRule="auto"/>
              <w:jc w:val="both"/>
              <w:rPr>
                <w:lang w:val="en-US"/>
              </w:rPr>
            </w:pPr>
            <w:r w:rsidRPr="00955293">
              <w:rPr>
                <w:lang w:val="en-US"/>
              </w:rPr>
              <w:t>1351</w:t>
            </w:r>
          </w:p>
        </w:tc>
        <w:tc>
          <w:tcPr>
            <w:tcW w:w="600" w:type="pct"/>
            <w:tcBorders>
              <w:top w:val="single" w:sz="4" w:space="0" w:color="auto"/>
              <w:left w:val="nil"/>
              <w:bottom w:val="nil"/>
              <w:right w:val="nil"/>
            </w:tcBorders>
          </w:tcPr>
          <w:p w14:paraId="2AF5DC56" w14:textId="77777777" w:rsidR="004E1399" w:rsidRPr="00955293" w:rsidRDefault="004E1399" w:rsidP="006A5BD7">
            <w:pPr>
              <w:spacing w:after="240" w:line="240" w:lineRule="auto"/>
              <w:jc w:val="both"/>
              <w:rPr>
                <w:lang w:val="en-US"/>
              </w:rPr>
            </w:pPr>
            <w:r w:rsidRPr="00955293">
              <w:rPr>
                <w:lang w:val="en-US"/>
              </w:rPr>
              <w:t>529.3798</w:t>
            </w:r>
          </w:p>
        </w:tc>
        <w:tc>
          <w:tcPr>
            <w:tcW w:w="598" w:type="pct"/>
            <w:tcBorders>
              <w:top w:val="single" w:sz="4" w:space="0" w:color="auto"/>
              <w:left w:val="nil"/>
              <w:bottom w:val="nil"/>
              <w:right w:val="nil"/>
            </w:tcBorders>
          </w:tcPr>
          <w:p w14:paraId="351288DD" w14:textId="77777777" w:rsidR="004E1399" w:rsidRPr="00955293" w:rsidRDefault="004E1399" w:rsidP="006A5BD7">
            <w:pPr>
              <w:spacing w:after="240" w:line="240" w:lineRule="auto"/>
              <w:jc w:val="both"/>
              <w:rPr>
                <w:lang w:val="en-US"/>
              </w:rPr>
            </w:pPr>
            <w:r w:rsidRPr="00955293">
              <w:rPr>
                <w:lang w:val="en-US"/>
              </w:rPr>
              <w:t>83.4235</w:t>
            </w:r>
          </w:p>
        </w:tc>
      </w:tr>
      <w:tr w:rsidR="004E1399" w:rsidRPr="00955293" w14:paraId="3214E781" w14:textId="77777777" w:rsidTr="00350173">
        <w:tc>
          <w:tcPr>
            <w:tcW w:w="1402" w:type="pct"/>
            <w:tcBorders>
              <w:top w:val="nil"/>
              <w:left w:val="nil"/>
              <w:bottom w:val="nil"/>
              <w:right w:val="nil"/>
            </w:tcBorders>
          </w:tcPr>
          <w:p w14:paraId="1DB4F261" w14:textId="77777777" w:rsidR="004E1399" w:rsidRPr="00955293" w:rsidRDefault="004E1399" w:rsidP="006A5BD7">
            <w:pPr>
              <w:spacing w:after="240" w:line="240" w:lineRule="auto"/>
              <w:jc w:val="both"/>
              <w:rPr>
                <w:lang w:val="en-US"/>
              </w:rPr>
            </w:pPr>
            <w:r w:rsidRPr="00955293">
              <w:rPr>
                <w:lang w:val="en-US"/>
              </w:rPr>
              <w:t>Warm estimate in mathematics</w:t>
            </w:r>
          </w:p>
        </w:tc>
        <w:tc>
          <w:tcPr>
            <w:tcW w:w="600" w:type="pct"/>
            <w:tcBorders>
              <w:top w:val="nil"/>
              <w:left w:val="nil"/>
              <w:bottom w:val="nil"/>
              <w:right w:val="nil"/>
            </w:tcBorders>
          </w:tcPr>
          <w:p w14:paraId="41C339D2" w14:textId="77777777" w:rsidR="004E1399" w:rsidRPr="00955293" w:rsidRDefault="004E1399" w:rsidP="006A5BD7">
            <w:pPr>
              <w:spacing w:after="240" w:line="240" w:lineRule="auto"/>
              <w:jc w:val="both"/>
              <w:rPr>
                <w:lang w:val="en-US"/>
              </w:rPr>
            </w:pPr>
            <w:r w:rsidRPr="00955293">
              <w:rPr>
                <w:lang w:val="en-US"/>
              </w:rPr>
              <w:t>506</w:t>
            </w:r>
          </w:p>
        </w:tc>
        <w:tc>
          <w:tcPr>
            <w:tcW w:w="600" w:type="pct"/>
            <w:tcBorders>
              <w:top w:val="nil"/>
              <w:left w:val="nil"/>
              <w:bottom w:val="nil"/>
              <w:right w:val="nil"/>
            </w:tcBorders>
          </w:tcPr>
          <w:p w14:paraId="798E0B2C" w14:textId="77777777" w:rsidR="004E1399" w:rsidRPr="00955293" w:rsidRDefault="004E1399" w:rsidP="006A5BD7">
            <w:pPr>
              <w:spacing w:after="240" w:line="240" w:lineRule="auto"/>
              <w:jc w:val="both"/>
              <w:rPr>
                <w:lang w:val="en-US"/>
              </w:rPr>
            </w:pPr>
            <w:r w:rsidRPr="00955293">
              <w:rPr>
                <w:lang w:val="en-US"/>
              </w:rPr>
              <w:t>564.4188</w:t>
            </w:r>
          </w:p>
        </w:tc>
        <w:tc>
          <w:tcPr>
            <w:tcW w:w="600" w:type="pct"/>
            <w:tcBorders>
              <w:top w:val="nil"/>
              <w:left w:val="nil"/>
              <w:bottom w:val="nil"/>
              <w:right w:val="nil"/>
            </w:tcBorders>
          </w:tcPr>
          <w:p w14:paraId="594F87AD" w14:textId="77777777" w:rsidR="004E1399" w:rsidRPr="00955293" w:rsidRDefault="004E1399" w:rsidP="006A5BD7">
            <w:pPr>
              <w:spacing w:after="240" w:line="240" w:lineRule="auto"/>
              <w:jc w:val="both"/>
              <w:rPr>
                <w:lang w:val="en-US"/>
              </w:rPr>
            </w:pPr>
            <w:r w:rsidRPr="00955293">
              <w:rPr>
                <w:lang w:val="en-US"/>
              </w:rPr>
              <w:t>87.70875</w:t>
            </w:r>
          </w:p>
        </w:tc>
        <w:tc>
          <w:tcPr>
            <w:tcW w:w="600" w:type="pct"/>
            <w:tcBorders>
              <w:top w:val="nil"/>
              <w:left w:val="nil"/>
              <w:bottom w:val="nil"/>
              <w:right w:val="nil"/>
            </w:tcBorders>
          </w:tcPr>
          <w:p w14:paraId="5B14D8E1" w14:textId="77777777" w:rsidR="004E1399" w:rsidRPr="00955293" w:rsidRDefault="004E1399" w:rsidP="006A5BD7">
            <w:pPr>
              <w:spacing w:after="240" w:line="240" w:lineRule="auto"/>
              <w:jc w:val="both"/>
              <w:rPr>
                <w:lang w:val="en-US"/>
              </w:rPr>
            </w:pPr>
            <w:r w:rsidRPr="00955293">
              <w:rPr>
                <w:lang w:val="en-US"/>
              </w:rPr>
              <w:t>764</w:t>
            </w:r>
          </w:p>
        </w:tc>
        <w:tc>
          <w:tcPr>
            <w:tcW w:w="600" w:type="pct"/>
            <w:tcBorders>
              <w:top w:val="nil"/>
              <w:left w:val="nil"/>
              <w:bottom w:val="nil"/>
              <w:right w:val="nil"/>
            </w:tcBorders>
          </w:tcPr>
          <w:p w14:paraId="49D11232" w14:textId="77777777" w:rsidR="004E1399" w:rsidRPr="00955293" w:rsidRDefault="004E1399" w:rsidP="006A5BD7">
            <w:pPr>
              <w:spacing w:after="240" w:line="240" w:lineRule="auto"/>
              <w:jc w:val="both"/>
              <w:rPr>
                <w:lang w:val="en-US"/>
              </w:rPr>
            </w:pPr>
            <w:r w:rsidRPr="00955293">
              <w:rPr>
                <w:lang w:val="en-US"/>
              </w:rPr>
              <w:t>538.6016</w:t>
            </w:r>
          </w:p>
        </w:tc>
        <w:tc>
          <w:tcPr>
            <w:tcW w:w="598" w:type="pct"/>
            <w:tcBorders>
              <w:top w:val="nil"/>
              <w:left w:val="nil"/>
              <w:bottom w:val="nil"/>
              <w:right w:val="nil"/>
            </w:tcBorders>
          </w:tcPr>
          <w:p w14:paraId="74B3D590" w14:textId="77777777" w:rsidR="004E1399" w:rsidRPr="00955293" w:rsidRDefault="004E1399" w:rsidP="006A5BD7">
            <w:pPr>
              <w:spacing w:after="240" w:line="240" w:lineRule="auto"/>
              <w:jc w:val="both"/>
              <w:rPr>
                <w:lang w:val="en-US"/>
              </w:rPr>
            </w:pPr>
            <w:r w:rsidRPr="00955293">
              <w:rPr>
                <w:lang w:val="en-US"/>
              </w:rPr>
              <w:t>87.68012</w:t>
            </w:r>
          </w:p>
        </w:tc>
      </w:tr>
      <w:tr w:rsidR="004E1399" w:rsidRPr="00955293" w14:paraId="15AF1A4A" w14:textId="77777777" w:rsidTr="00350173">
        <w:tc>
          <w:tcPr>
            <w:tcW w:w="1402" w:type="pct"/>
            <w:tcBorders>
              <w:top w:val="nil"/>
              <w:left w:val="nil"/>
              <w:bottom w:val="nil"/>
              <w:right w:val="nil"/>
            </w:tcBorders>
          </w:tcPr>
          <w:p w14:paraId="670212CF" w14:textId="77777777" w:rsidR="004E1399" w:rsidRPr="00955293" w:rsidRDefault="004E1399" w:rsidP="006A5BD7">
            <w:pPr>
              <w:spacing w:after="240" w:line="240" w:lineRule="auto"/>
              <w:jc w:val="both"/>
              <w:rPr>
                <w:lang w:val="en-US"/>
              </w:rPr>
            </w:pPr>
            <w:r w:rsidRPr="00955293">
              <w:rPr>
                <w:lang w:val="en-US"/>
              </w:rPr>
              <w:t>Warm estimate in science</w:t>
            </w:r>
          </w:p>
        </w:tc>
        <w:tc>
          <w:tcPr>
            <w:tcW w:w="600" w:type="pct"/>
            <w:tcBorders>
              <w:top w:val="nil"/>
              <w:left w:val="nil"/>
              <w:bottom w:val="nil"/>
              <w:right w:val="nil"/>
            </w:tcBorders>
          </w:tcPr>
          <w:p w14:paraId="55986BF6" w14:textId="77777777" w:rsidR="004E1399" w:rsidRPr="00955293" w:rsidRDefault="004E1399" w:rsidP="006A5BD7">
            <w:pPr>
              <w:spacing w:after="240" w:line="240" w:lineRule="auto"/>
              <w:jc w:val="both"/>
              <w:rPr>
                <w:lang w:val="en-US"/>
              </w:rPr>
            </w:pPr>
            <w:r w:rsidRPr="00955293">
              <w:rPr>
                <w:lang w:val="en-US"/>
              </w:rPr>
              <w:t>503</w:t>
            </w:r>
          </w:p>
        </w:tc>
        <w:tc>
          <w:tcPr>
            <w:tcW w:w="600" w:type="pct"/>
            <w:tcBorders>
              <w:top w:val="nil"/>
              <w:left w:val="nil"/>
              <w:bottom w:val="nil"/>
              <w:right w:val="nil"/>
            </w:tcBorders>
          </w:tcPr>
          <w:p w14:paraId="53729143" w14:textId="77777777" w:rsidR="004E1399" w:rsidRPr="00955293" w:rsidRDefault="004E1399" w:rsidP="006A5BD7">
            <w:pPr>
              <w:spacing w:after="240" w:line="240" w:lineRule="auto"/>
              <w:jc w:val="both"/>
              <w:rPr>
                <w:lang w:val="en-US"/>
              </w:rPr>
            </w:pPr>
            <w:r w:rsidRPr="00955293">
              <w:rPr>
                <w:lang w:val="en-US"/>
              </w:rPr>
              <w:t>526.1381</w:t>
            </w:r>
          </w:p>
        </w:tc>
        <w:tc>
          <w:tcPr>
            <w:tcW w:w="600" w:type="pct"/>
            <w:tcBorders>
              <w:top w:val="nil"/>
              <w:left w:val="nil"/>
              <w:bottom w:val="nil"/>
              <w:right w:val="nil"/>
            </w:tcBorders>
          </w:tcPr>
          <w:p w14:paraId="6D3B8975" w14:textId="77777777" w:rsidR="004E1399" w:rsidRPr="00955293" w:rsidRDefault="004E1399" w:rsidP="006A5BD7">
            <w:pPr>
              <w:spacing w:after="240" w:line="240" w:lineRule="auto"/>
              <w:jc w:val="both"/>
              <w:rPr>
                <w:lang w:val="en-US"/>
              </w:rPr>
            </w:pPr>
            <w:r w:rsidRPr="00955293">
              <w:rPr>
                <w:lang w:val="en-US"/>
              </w:rPr>
              <w:t>87.66748</w:t>
            </w:r>
          </w:p>
        </w:tc>
        <w:tc>
          <w:tcPr>
            <w:tcW w:w="600" w:type="pct"/>
            <w:tcBorders>
              <w:top w:val="nil"/>
              <w:left w:val="nil"/>
              <w:bottom w:val="nil"/>
              <w:right w:val="nil"/>
            </w:tcBorders>
          </w:tcPr>
          <w:p w14:paraId="201550B5" w14:textId="77777777" w:rsidR="004E1399" w:rsidRPr="00955293" w:rsidRDefault="004E1399" w:rsidP="006A5BD7">
            <w:pPr>
              <w:spacing w:after="240" w:line="240" w:lineRule="auto"/>
              <w:jc w:val="both"/>
              <w:rPr>
                <w:lang w:val="en-US"/>
              </w:rPr>
            </w:pPr>
            <w:r w:rsidRPr="00955293">
              <w:rPr>
                <w:lang w:val="en-US"/>
              </w:rPr>
              <w:t>728</w:t>
            </w:r>
          </w:p>
        </w:tc>
        <w:tc>
          <w:tcPr>
            <w:tcW w:w="600" w:type="pct"/>
            <w:tcBorders>
              <w:top w:val="nil"/>
              <w:left w:val="nil"/>
              <w:bottom w:val="nil"/>
              <w:right w:val="nil"/>
            </w:tcBorders>
          </w:tcPr>
          <w:p w14:paraId="6CC5E553" w14:textId="77777777" w:rsidR="004E1399" w:rsidRPr="00955293" w:rsidRDefault="004E1399" w:rsidP="006A5BD7">
            <w:pPr>
              <w:spacing w:after="240" w:line="240" w:lineRule="auto"/>
              <w:jc w:val="both"/>
              <w:rPr>
                <w:lang w:val="en-US"/>
              </w:rPr>
            </w:pPr>
            <w:r w:rsidRPr="00955293">
              <w:rPr>
                <w:lang w:val="en-US"/>
              </w:rPr>
              <w:t>515.5228</w:t>
            </w:r>
          </w:p>
        </w:tc>
        <w:tc>
          <w:tcPr>
            <w:tcW w:w="598" w:type="pct"/>
            <w:tcBorders>
              <w:top w:val="nil"/>
              <w:left w:val="nil"/>
              <w:bottom w:val="nil"/>
              <w:right w:val="nil"/>
            </w:tcBorders>
          </w:tcPr>
          <w:p w14:paraId="7EFB9C7B" w14:textId="77777777" w:rsidR="004E1399" w:rsidRPr="00955293" w:rsidRDefault="004E1399" w:rsidP="006A5BD7">
            <w:pPr>
              <w:spacing w:after="240" w:line="240" w:lineRule="auto"/>
              <w:jc w:val="both"/>
              <w:rPr>
                <w:lang w:val="en-US"/>
              </w:rPr>
            </w:pPr>
            <w:r w:rsidRPr="00955293">
              <w:rPr>
                <w:lang w:val="en-US"/>
              </w:rPr>
              <w:t>85.63865</w:t>
            </w:r>
          </w:p>
        </w:tc>
      </w:tr>
      <w:tr w:rsidR="004E1399" w:rsidRPr="00955293" w14:paraId="3EBA398A" w14:textId="77777777" w:rsidTr="00350173">
        <w:tc>
          <w:tcPr>
            <w:tcW w:w="1402" w:type="pct"/>
            <w:tcBorders>
              <w:top w:val="nil"/>
              <w:left w:val="nil"/>
              <w:bottom w:val="nil"/>
              <w:right w:val="nil"/>
            </w:tcBorders>
          </w:tcPr>
          <w:p w14:paraId="7990493E" w14:textId="77777777" w:rsidR="004E1399" w:rsidRPr="00955293" w:rsidRDefault="004E1399" w:rsidP="006A5BD7">
            <w:pPr>
              <w:spacing w:after="240" w:line="240" w:lineRule="auto"/>
              <w:jc w:val="both"/>
              <w:rPr>
                <w:lang w:val="en-US"/>
              </w:rPr>
            </w:pPr>
            <w:r w:rsidRPr="00955293">
              <w:rPr>
                <w:lang w:val="en-US"/>
              </w:rPr>
              <w:t>Warm estimate in mathematics/science</w:t>
            </w:r>
          </w:p>
        </w:tc>
        <w:tc>
          <w:tcPr>
            <w:tcW w:w="600" w:type="pct"/>
            <w:tcBorders>
              <w:top w:val="nil"/>
              <w:left w:val="nil"/>
              <w:bottom w:val="nil"/>
              <w:right w:val="nil"/>
            </w:tcBorders>
          </w:tcPr>
          <w:p w14:paraId="2F56D0DA" w14:textId="77777777" w:rsidR="004E1399" w:rsidRPr="00955293" w:rsidRDefault="004E1399" w:rsidP="006A5BD7">
            <w:pPr>
              <w:spacing w:after="240" w:line="240" w:lineRule="auto"/>
              <w:jc w:val="both"/>
              <w:rPr>
                <w:lang w:val="en-US"/>
              </w:rPr>
            </w:pPr>
            <w:r w:rsidRPr="00955293">
              <w:rPr>
                <w:lang w:val="en-US"/>
              </w:rPr>
              <w:t>804</w:t>
            </w:r>
          </w:p>
        </w:tc>
        <w:tc>
          <w:tcPr>
            <w:tcW w:w="600" w:type="pct"/>
            <w:tcBorders>
              <w:top w:val="nil"/>
              <w:left w:val="nil"/>
              <w:bottom w:val="nil"/>
              <w:right w:val="nil"/>
            </w:tcBorders>
          </w:tcPr>
          <w:p w14:paraId="30970274" w14:textId="77777777" w:rsidR="004E1399" w:rsidRPr="00955293" w:rsidRDefault="004E1399" w:rsidP="006A5BD7">
            <w:pPr>
              <w:spacing w:after="240" w:line="240" w:lineRule="auto"/>
              <w:jc w:val="both"/>
              <w:rPr>
                <w:lang w:val="en-US"/>
              </w:rPr>
            </w:pPr>
            <w:r w:rsidRPr="00955293">
              <w:rPr>
                <w:lang w:val="en-US"/>
              </w:rPr>
              <w:t>549.4268</w:t>
            </w:r>
          </w:p>
        </w:tc>
        <w:tc>
          <w:tcPr>
            <w:tcW w:w="600" w:type="pct"/>
            <w:tcBorders>
              <w:top w:val="nil"/>
              <w:left w:val="nil"/>
              <w:bottom w:val="nil"/>
              <w:right w:val="nil"/>
            </w:tcBorders>
          </w:tcPr>
          <w:p w14:paraId="2C45EC04" w14:textId="77777777" w:rsidR="004E1399" w:rsidRPr="00955293" w:rsidRDefault="004E1399" w:rsidP="006A5BD7">
            <w:pPr>
              <w:spacing w:after="240" w:line="240" w:lineRule="auto"/>
              <w:jc w:val="both"/>
              <w:rPr>
                <w:lang w:val="en-US"/>
              </w:rPr>
            </w:pPr>
            <w:r w:rsidRPr="00955293">
              <w:rPr>
                <w:lang w:val="en-US"/>
              </w:rPr>
              <w:t>87.16704</w:t>
            </w:r>
          </w:p>
        </w:tc>
        <w:tc>
          <w:tcPr>
            <w:tcW w:w="600" w:type="pct"/>
            <w:tcBorders>
              <w:top w:val="nil"/>
              <w:left w:val="nil"/>
              <w:bottom w:val="nil"/>
              <w:right w:val="nil"/>
            </w:tcBorders>
          </w:tcPr>
          <w:p w14:paraId="117C210F" w14:textId="77777777" w:rsidR="004E1399" w:rsidRPr="00955293" w:rsidRDefault="004E1399" w:rsidP="006A5BD7">
            <w:pPr>
              <w:spacing w:after="240" w:line="240" w:lineRule="auto"/>
              <w:jc w:val="both"/>
              <w:rPr>
                <w:lang w:val="en-US"/>
              </w:rPr>
            </w:pPr>
            <w:r w:rsidRPr="00955293">
              <w:rPr>
                <w:lang w:val="en-US"/>
              </w:rPr>
              <w:t>1186</w:t>
            </w:r>
          </w:p>
        </w:tc>
        <w:tc>
          <w:tcPr>
            <w:tcW w:w="600" w:type="pct"/>
            <w:tcBorders>
              <w:top w:val="nil"/>
              <w:left w:val="nil"/>
              <w:bottom w:val="nil"/>
              <w:right w:val="nil"/>
            </w:tcBorders>
          </w:tcPr>
          <w:p w14:paraId="620CFA7D" w14:textId="77777777" w:rsidR="004E1399" w:rsidRPr="00955293" w:rsidRDefault="004E1399" w:rsidP="006A5BD7">
            <w:pPr>
              <w:spacing w:after="240" w:line="240" w:lineRule="auto"/>
              <w:jc w:val="both"/>
              <w:rPr>
                <w:lang w:val="en-US"/>
              </w:rPr>
            </w:pPr>
            <w:r w:rsidRPr="00955293">
              <w:rPr>
                <w:lang w:val="en-US"/>
              </w:rPr>
              <w:t>528.8242</w:t>
            </w:r>
          </w:p>
        </w:tc>
        <w:tc>
          <w:tcPr>
            <w:tcW w:w="598" w:type="pct"/>
            <w:tcBorders>
              <w:top w:val="nil"/>
              <w:left w:val="nil"/>
              <w:bottom w:val="nil"/>
              <w:right w:val="nil"/>
            </w:tcBorders>
          </w:tcPr>
          <w:p w14:paraId="26F27689" w14:textId="77777777" w:rsidR="004E1399" w:rsidRPr="00955293" w:rsidRDefault="004E1399" w:rsidP="006A5BD7">
            <w:pPr>
              <w:spacing w:after="240" w:line="240" w:lineRule="auto"/>
              <w:jc w:val="both"/>
              <w:rPr>
                <w:lang w:val="en-US"/>
              </w:rPr>
            </w:pPr>
            <w:r w:rsidRPr="00955293">
              <w:rPr>
                <w:lang w:val="en-US"/>
              </w:rPr>
              <w:t>84.43665</w:t>
            </w:r>
          </w:p>
        </w:tc>
      </w:tr>
      <w:tr w:rsidR="004E1399" w:rsidRPr="00955293" w14:paraId="52AFAFE9" w14:textId="77777777" w:rsidTr="00350173">
        <w:tc>
          <w:tcPr>
            <w:tcW w:w="1402" w:type="pct"/>
            <w:tcBorders>
              <w:top w:val="nil"/>
              <w:left w:val="nil"/>
              <w:bottom w:val="nil"/>
              <w:right w:val="nil"/>
            </w:tcBorders>
          </w:tcPr>
          <w:p w14:paraId="093E3FD3" w14:textId="77777777" w:rsidR="004E1399" w:rsidRPr="00955293" w:rsidRDefault="004E1399" w:rsidP="006A5BD7">
            <w:pPr>
              <w:spacing w:after="240" w:line="240" w:lineRule="auto"/>
              <w:jc w:val="both"/>
              <w:rPr>
                <w:lang w:val="en-US"/>
              </w:rPr>
            </w:pPr>
            <w:r w:rsidRPr="00955293">
              <w:rPr>
                <w:lang w:val="en-US"/>
              </w:rPr>
              <w:t>Highest parental ISEI</w:t>
            </w:r>
          </w:p>
        </w:tc>
        <w:tc>
          <w:tcPr>
            <w:tcW w:w="600" w:type="pct"/>
            <w:tcBorders>
              <w:top w:val="nil"/>
              <w:left w:val="nil"/>
              <w:bottom w:val="nil"/>
              <w:right w:val="nil"/>
            </w:tcBorders>
          </w:tcPr>
          <w:p w14:paraId="34232937" w14:textId="77777777" w:rsidR="004E1399" w:rsidRPr="00955293" w:rsidRDefault="004E1399" w:rsidP="006A5BD7">
            <w:pPr>
              <w:spacing w:after="240" w:line="240" w:lineRule="auto"/>
              <w:jc w:val="both"/>
              <w:rPr>
                <w:lang w:val="en-US"/>
              </w:rPr>
            </w:pPr>
            <w:r w:rsidRPr="00955293">
              <w:rPr>
                <w:lang w:val="en-US"/>
              </w:rPr>
              <w:t>887</w:t>
            </w:r>
          </w:p>
        </w:tc>
        <w:tc>
          <w:tcPr>
            <w:tcW w:w="600" w:type="pct"/>
            <w:tcBorders>
              <w:top w:val="nil"/>
              <w:left w:val="nil"/>
              <w:bottom w:val="nil"/>
              <w:right w:val="nil"/>
            </w:tcBorders>
          </w:tcPr>
          <w:p w14:paraId="43F0F939" w14:textId="77777777" w:rsidR="004E1399" w:rsidRPr="00955293" w:rsidRDefault="004E1399" w:rsidP="006A5BD7">
            <w:pPr>
              <w:spacing w:after="240" w:line="240" w:lineRule="auto"/>
              <w:jc w:val="both"/>
              <w:rPr>
                <w:lang w:val="en-US"/>
              </w:rPr>
            </w:pPr>
            <w:r w:rsidRPr="00955293">
              <w:rPr>
                <w:lang w:val="en-US"/>
              </w:rPr>
              <w:t>49.84882</w:t>
            </w:r>
          </w:p>
        </w:tc>
        <w:tc>
          <w:tcPr>
            <w:tcW w:w="600" w:type="pct"/>
            <w:tcBorders>
              <w:top w:val="nil"/>
              <w:left w:val="nil"/>
              <w:bottom w:val="nil"/>
              <w:right w:val="nil"/>
            </w:tcBorders>
          </w:tcPr>
          <w:p w14:paraId="0E95DC2C" w14:textId="77777777" w:rsidR="004E1399" w:rsidRPr="00955293" w:rsidRDefault="004E1399" w:rsidP="006A5BD7">
            <w:pPr>
              <w:spacing w:after="240" w:line="240" w:lineRule="auto"/>
              <w:jc w:val="both"/>
              <w:rPr>
                <w:lang w:val="en-US"/>
              </w:rPr>
            </w:pPr>
            <w:r w:rsidRPr="00955293">
              <w:rPr>
                <w:lang w:val="en-US"/>
              </w:rPr>
              <w:t>16.46005</w:t>
            </w:r>
          </w:p>
        </w:tc>
        <w:tc>
          <w:tcPr>
            <w:tcW w:w="600" w:type="pct"/>
            <w:tcBorders>
              <w:top w:val="nil"/>
              <w:left w:val="nil"/>
              <w:bottom w:val="nil"/>
              <w:right w:val="nil"/>
            </w:tcBorders>
          </w:tcPr>
          <w:p w14:paraId="262C3D02" w14:textId="77777777" w:rsidR="004E1399" w:rsidRPr="00955293" w:rsidRDefault="004E1399" w:rsidP="006A5BD7">
            <w:pPr>
              <w:spacing w:after="240" w:line="240" w:lineRule="auto"/>
              <w:jc w:val="both"/>
              <w:rPr>
                <w:lang w:val="en-US"/>
              </w:rPr>
            </w:pPr>
            <w:r w:rsidRPr="00955293">
              <w:rPr>
                <w:lang w:val="en-US"/>
              </w:rPr>
              <w:t>1337</w:t>
            </w:r>
          </w:p>
        </w:tc>
        <w:tc>
          <w:tcPr>
            <w:tcW w:w="600" w:type="pct"/>
            <w:tcBorders>
              <w:top w:val="nil"/>
              <w:left w:val="nil"/>
              <w:bottom w:val="nil"/>
              <w:right w:val="nil"/>
            </w:tcBorders>
          </w:tcPr>
          <w:p w14:paraId="0A2D31F9" w14:textId="77777777" w:rsidR="004E1399" w:rsidRPr="00955293" w:rsidRDefault="004E1399" w:rsidP="006A5BD7">
            <w:pPr>
              <w:spacing w:after="240" w:line="240" w:lineRule="auto"/>
              <w:jc w:val="both"/>
              <w:rPr>
                <w:lang w:val="en-US"/>
              </w:rPr>
            </w:pPr>
            <w:r w:rsidRPr="00955293">
              <w:rPr>
                <w:lang w:val="en-US"/>
              </w:rPr>
              <w:t>50.02997</w:t>
            </w:r>
          </w:p>
        </w:tc>
        <w:tc>
          <w:tcPr>
            <w:tcW w:w="598" w:type="pct"/>
            <w:tcBorders>
              <w:top w:val="nil"/>
              <w:left w:val="nil"/>
              <w:bottom w:val="nil"/>
              <w:right w:val="nil"/>
            </w:tcBorders>
          </w:tcPr>
          <w:p w14:paraId="02E2D26F" w14:textId="77777777" w:rsidR="004E1399" w:rsidRPr="00955293" w:rsidRDefault="004E1399" w:rsidP="006A5BD7">
            <w:pPr>
              <w:spacing w:after="240" w:line="240" w:lineRule="auto"/>
              <w:jc w:val="both"/>
              <w:rPr>
                <w:lang w:val="en-US"/>
              </w:rPr>
            </w:pPr>
            <w:r w:rsidRPr="00955293">
              <w:rPr>
                <w:lang w:val="en-US"/>
              </w:rPr>
              <w:t>17.13414</w:t>
            </w:r>
          </w:p>
        </w:tc>
      </w:tr>
      <w:tr w:rsidR="004E1399" w:rsidRPr="00955293" w14:paraId="0E7FAA4E" w14:textId="77777777" w:rsidTr="00350173">
        <w:tc>
          <w:tcPr>
            <w:tcW w:w="1402" w:type="pct"/>
            <w:tcBorders>
              <w:top w:val="nil"/>
              <w:left w:val="nil"/>
              <w:bottom w:val="nil"/>
              <w:right w:val="nil"/>
            </w:tcBorders>
          </w:tcPr>
          <w:p w14:paraId="38FC5158" w14:textId="77777777" w:rsidR="004E1399" w:rsidRPr="00955293" w:rsidRDefault="004E1399" w:rsidP="006A5BD7">
            <w:pPr>
              <w:spacing w:after="240" w:line="240" w:lineRule="auto"/>
              <w:jc w:val="both"/>
              <w:rPr>
                <w:lang w:val="en-US"/>
              </w:rPr>
            </w:pPr>
            <w:r w:rsidRPr="00955293">
              <w:rPr>
                <w:lang w:val="en-US"/>
              </w:rPr>
              <w:t>Vocational</w:t>
            </w:r>
          </w:p>
        </w:tc>
        <w:tc>
          <w:tcPr>
            <w:tcW w:w="600" w:type="pct"/>
            <w:tcBorders>
              <w:top w:val="nil"/>
              <w:left w:val="nil"/>
              <w:bottom w:val="nil"/>
              <w:right w:val="nil"/>
            </w:tcBorders>
          </w:tcPr>
          <w:p w14:paraId="42C96354"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42F4567F" w14:textId="77777777" w:rsidR="004E1399" w:rsidRPr="00955293" w:rsidRDefault="004E1399" w:rsidP="006A5BD7">
            <w:pPr>
              <w:spacing w:after="240" w:line="240" w:lineRule="auto"/>
              <w:jc w:val="both"/>
              <w:rPr>
                <w:lang w:val="en-US"/>
              </w:rPr>
            </w:pPr>
            <w:r w:rsidRPr="00955293">
              <w:rPr>
                <w:lang w:val="en-US"/>
              </w:rPr>
              <w:t>.6061268</w:t>
            </w:r>
          </w:p>
        </w:tc>
        <w:tc>
          <w:tcPr>
            <w:tcW w:w="600" w:type="pct"/>
            <w:tcBorders>
              <w:top w:val="nil"/>
              <w:left w:val="nil"/>
              <w:bottom w:val="nil"/>
              <w:right w:val="nil"/>
            </w:tcBorders>
          </w:tcPr>
          <w:p w14:paraId="32A71CD4" w14:textId="77777777" w:rsidR="004E1399" w:rsidRPr="00955293" w:rsidRDefault="004E1399" w:rsidP="006A5BD7">
            <w:pPr>
              <w:spacing w:after="240" w:line="240" w:lineRule="auto"/>
              <w:jc w:val="both"/>
              <w:rPr>
                <w:lang w:val="en-US"/>
              </w:rPr>
            </w:pPr>
            <w:r w:rsidRPr="00955293">
              <w:rPr>
                <w:lang w:val="en-US"/>
              </w:rPr>
              <w:t>.4888769</w:t>
            </w:r>
          </w:p>
        </w:tc>
        <w:tc>
          <w:tcPr>
            <w:tcW w:w="600" w:type="pct"/>
            <w:tcBorders>
              <w:top w:val="nil"/>
              <w:left w:val="nil"/>
              <w:bottom w:val="nil"/>
              <w:right w:val="nil"/>
            </w:tcBorders>
          </w:tcPr>
          <w:p w14:paraId="5009D0EC"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23A0DAC2" w14:textId="77777777" w:rsidR="004E1399" w:rsidRPr="00955293" w:rsidRDefault="004E1399" w:rsidP="006A5BD7">
            <w:pPr>
              <w:spacing w:after="240" w:line="240" w:lineRule="auto"/>
              <w:jc w:val="both"/>
              <w:rPr>
                <w:lang w:val="en-US"/>
              </w:rPr>
            </w:pPr>
            <w:r w:rsidRPr="00955293">
              <w:rPr>
                <w:lang w:val="en-US"/>
              </w:rPr>
              <w:t>.4959834</w:t>
            </w:r>
          </w:p>
        </w:tc>
        <w:tc>
          <w:tcPr>
            <w:tcW w:w="598" w:type="pct"/>
            <w:tcBorders>
              <w:top w:val="nil"/>
              <w:left w:val="nil"/>
              <w:bottom w:val="nil"/>
              <w:right w:val="nil"/>
            </w:tcBorders>
          </w:tcPr>
          <w:p w14:paraId="6CF502F7" w14:textId="77777777" w:rsidR="004E1399" w:rsidRPr="00955293" w:rsidRDefault="004E1399" w:rsidP="006A5BD7">
            <w:pPr>
              <w:spacing w:after="240" w:line="240" w:lineRule="auto"/>
              <w:jc w:val="both"/>
              <w:rPr>
                <w:lang w:val="en-US"/>
              </w:rPr>
            </w:pPr>
            <w:r w:rsidRPr="00955293">
              <w:rPr>
                <w:lang w:val="en-US"/>
              </w:rPr>
              <w:t>.5001687</w:t>
            </w:r>
          </w:p>
        </w:tc>
      </w:tr>
      <w:tr w:rsidR="004E1399" w:rsidRPr="00955293" w14:paraId="29B65DA0" w14:textId="77777777" w:rsidTr="00350173">
        <w:tc>
          <w:tcPr>
            <w:tcW w:w="1402" w:type="pct"/>
            <w:tcBorders>
              <w:top w:val="nil"/>
              <w:left w:val="nil"/>
              <w:bottom w:val="nil"/>
              <w:right w:val="nil"/>
            </w:tcBorders>
          </w:tcPr>
          <w:p w14:paraId="52B52D74" w14:textId="77777777" w:rsidR="004E1399" w:rsidRPr="00955293" w:rsidRDefault="004E1399" w:rsidP="006A5BD7">
            <w:pPr>
              <w:spacing w:after="240" w:line="240" w:lineRule="auto"/>
              <w:jc w:val="both"/>
              <w:rPr>
                <w:lang w:val="en-US"/>
              </w:rPr>
            </w:pPr>
            <w:r w:rsidRPr="00955293">
              <w:rPr>
                <w:lang w:val="en-US"/>
              </w:rPr>
              <w:t>Voc. &amp; Tertiary</w:t>
            </w:r>
          </w:p>
        </w:tc>
        <w:tc>
          <w:tcPr>
            <w:tcW w:w="600" w:type="pct"/>
            <w:tcBorders>
              <w:top w:val="nil"/>
              <w:left w:val="nil"/>
              <w:bottom w:val="nil"/>
              <w:right w:val="nil"/>
            </w:tcBorders>
          </w:tcPr>
          <w:p w14:paraId="0B9DA10C"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3937FE09" w14:textId="77777777" w:rsidR="004E1399" w:rsidRPr="00955293" w:rsidRDefault="004E1399" w:rsidP="006A5BD7">
            <w:pPr>
              <w:spacing w:after="240" w:line="240" w:lineRule="auto"/>
              <w:jc w:val="both"/>
              <w:rPr>
                <w:lang w:val="en-US"/>
              </w:rPr>
            </w:pPr>
            <w:r w:rsidRPr="00955293">
              <w:rPr>
                <w:lang w:val="en-US"/>
              </w:rPr>
              <w:t>.152859</w:t>
            </w:r>
          </w:p>
        </w:tc>
        <w:tc>
          <w:tcPr>
            <w:tcW w:w="600" w:type="pct"/>
            <w:tcBorders>
              <w:top w:val="nil"/>
              <w:left w:val="nil"/>
              <w:bottom w:val="nil"/>
              <w:right w:val="nil"/>
            </w:tcBorders>
          </w:tcPr>
          <w:p w14:paraId="34196D59" w14:textId="77777777" w:rsidR="004E1399" w:rsidRPr="00955293" w:rsidRDefault="004E1399" w:rsidP="006A5BD7">
            <w:pPr>
              <w:spacing w:after="240" w:line="240" w:lineRule="auto"/>
              <w:jc w:val="both"/>
              <w:rPr>
                <w:lang w:val="en-US"/>
              </w:rPr>
            </w:pPr>
            <w:r w:rsidRPr="00955293">
              <w:rPr>
                <w:lang w:val="en-US"/>
              </w:rPr>
              <w:t>.36005</w:t>
            </w:r>
          </w:p>
        </w:tc>
        <w:tc>
          <w:tcPr>
            <w:tcW w:w="600" w:type="pct"/>
            <w:tcBorders>
              <w:top w:val="nil"/>
              <w:left w:val="nil"/>
              <w:bottom w:val="nil"/>
              <w:right w:val="nil"/>
            </w:tcBorders>
          </w:tcPr>
          <w:p w14:paraId="4E84AD26"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52F35F06" w14:textId="77777777" w:rsidR="004E1399" w:rsidRPr="00955293" w:rsidRDefault="004E1399" w:rsidP="006A5BD7">
            <w:pPr>
              <w:spacing w:after="240" w:line="240" w:lineRule="auto"/>
              <w:jc w:val="both"/>
              <w:rPr>
                <w:lang w:val="en-US"/>
              </w:rPr>
            </w:pPr>
            <w:r w:rsidRPr="00955293">
              <w:rPr>
                <w:lang w:val="en-US"/>
              </w:rPr>
              <w:t>.0555577</w:t>
            </w:r>
          </w:p>
        </w:tc>
        <w:tc>
          <w:tcPr>
            <w:tcW w:w="598" w:type="pct"/>
            <w:tcBorders>
              <w:top w:val="nil"/>
              <w:left w:val="nil"/>
              <w:bottom w:val="nil"/>
              <w:right w:val="nil"/>
            </w:tcBorders>
          </w:tcPr>
          <w:p w14:paraId="5D914950" w14:textId="77777777" w:rsidR="004E1399" w:rsidRPr="00955293" w:rsidRDefault="004E1399" w:rsidP="006A5BD7">
            <w:pPr>
              <w:spacing w:after="240" w:line="240" w:lineRule="auto"/>
              <w:jc w:val="both"/>
              <w:rPr>
                <w:lang w:val="en-US"/>
              </w:rPr>
            </w:pPr>
            <w:r w:rsidRPr="00955293">
              <w:rPr>
                <w:lang w:val="en-US"/>
              </w:rPr>
              <w:t>.2291502</w:t>
            </w:r>
          </w:p>
        </w:tc>
      </w:tr>
      <w:tr w:rsidR="004E1399" w:rsidRPr="00955293" w14:paraId="2A85BE75" w14:textId="77777777" w:rsidTr="00350173">
        <w:tc>
          <w:tcPr>
            <w:tcW w:w="1402" w:type="pct"/>
            <w:tcBorders>
              <w:top w:val="nil"/>
              <w:left w:val="nil"/>
              <w:bottom w:val="nil"/>
              <w:right w:val="nil"/>
            </w:tcBorders>
          </w:tcPr>
          <w:p w14:paraId="54329B9D"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600" w:type="pct"/>
            <w:tcBorders>
              <w:top w:val="nil"/>
              <w:left w:val="nil"/>
              <w:bottom w:val="nil"/>
              <w:right w:val="nil"/>
            </w:tcBorders>
          </w:tcPr>
          <w:p w14:paraId="3488C3BB"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7DC9B3C6" w14:textId="77777777" w:rsidR="004E1399" w:rsidRPr="00955293" w:rsidRDefault="004E1399" w:rsidP="006A5BD7">
            <w:pPr>
              <w:spacing w:after="240" w:line="240" w:lineRule="auto"/>
              <w:jc w:val="both"/>
              <w:rPr>
                <w:lang w:val="en-US"/>
              </w:rPr>
            </w:pPr>
            <w:r w:rsidRPr="00955293">
              <w:rPr>
                <w:lang w:val="en-US"/>
              </w:rPr>
              <w:t>.0071143</w:t>
            </w:r>
          </w:p>
        </w:tc>
        <w:tc>
          <w:tcPr>
            <w:tcW w:w="600" w:type="pct"/>
            <w:tcBorders>
              <w:top w:val="nil"/>
              <w:left w:val="nil"/>
              <w:bottom w:val="nil"/>
              <w:right w:val="nil"/>
            </w:tcBorders>
          </w:tcPr>
          <w:p w14:paraId="3E02A0C6" w14:textId="77777777" w:rsidR="004E1399" w:rsidRPr="00955293" w:rsidRDefault="004E1399" w:rsidP="006A5BD7">
            <w:pPr>
              <w:spacing w:after="240" w:line="240" w:lineRule="auto"/>
              <w:jc w:val="both"/>
              <w:rPr>
                <w:lang w:val="en-US"/>
              </w:rPr>
            </w:pPr>
            <w:r w:rsidRPr="00955293">
              <w:rPr>
                <w:lang w:val="en-US"/>
              </w:rPr>
              <w:t>.0840919</w:t>
            </w:r>
          </w:p>
        </w:tc>
        <w:tc>
          <w:tcPr>
            <w:tcW w:w="600" w:type="pct"/>
            <w:tcBorders>
              <w:top w:val="nil"/>
              <w:left w:val="nil"/>
              <w:bottom w:val="nil"/>
              <w:right w:val="nil"/>
            </w:tcBorders>
          </w:tcPr>
          <w:p w14:paraId="05DEB0DD"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4B33B519" w14:textId="77777777" w:rsidR="004E1399" w:rsidRPr="00955293" w:rsidRDefault="004E1399" w:rsidP="006A5BD7">
            <w:pPr>
              <w:spacing w:after="240" w:line="240" w:lineRule="auto"/>
              <w:jc w:val="both"/>
              <w:rPr>
                <w:lang w:val="en-US"/>
              </w:rPr>
            </w:pPr>
            <w:r w:rsidRPr="00955293">
              <w:rPr>
                <w:lang w:val="en-US"/>
              </w:rPr>
              <w:t>.1239999</w:t>
            </w:r>
          </w:p>
        </w:tc>
        <w:tc>
          <w:tcPr>
            <w:tcW w:w="598" w:type="pct"/>
            <w:tcBorders>
              <w:top w:val="nil"/>
              <w:left w:val="nil"/>
              <w:bottom w:val="nil"/>
              <w:right w:val="nil"/>
            </w:tcBorders>
          </w:tcPr>
          <w:p w14:paraId="19B75D5F" w14:textId="77777777" w:rsidR="004E1399" w:rsidRPr="00955293" w:rsidRDefault="004E1399" w:rsidP="006A5BD7">
            <w:pPr>
              <w:spacing w:after="240" w:line="240" w:lineRule="auto"/>
              <w:jc w:val="both"/>
              <w:rPr>
                <w:lang w:val="en-US"/>
              </w:rPr>
            </w:pPr>
            <w:r w:rsidRPr="00955293">
              <w:rPr>
                <w:lang w:val="en-US"/>
              </w:rPr>
              <w:t>.3297033</w:t>
            </w:r>
          </w:p>
        </w:tc>
      </w:tr>
      <w:tr w:rsidR="004E1399" w:rsidRPr="00955293" w14:paraId="65AC1AC7" w14:textId="77777777" w:rsidTr="00350173">
        <w:tc>
          <w:tcPr>
            <w:tcW w:w="1402" w:type="pct"/>
            <w:tcBorders>
              <w:top w:val="nil"/>
              <w:left w:val="nil"/>
              <w:bottom w:val="nil"/>
              <w:right w:val="nil"/>
            </w:tcBorders>
          </w:tcPr>
          <w:p w14:paraId="67E86A24" w14:textId="77777777" w:rsidR="004E1399" w:rsidRPr="00955293" w:rsidRDefault="004E1399" w:rsidP="006A5BD7">
            <w:pPr>
              <w:spacing w:after="240" w:line="240" w:lineRule="auto"/>
              <w:jc w:val="both"/>
              <w:rPr>
                <w:lang w:val="en-US"/>
              </w:rPr>
            </w:pPr>
            <w:r w:rsidRPr="00955293">
              <w:rPr>
                <w:lang w:val="en-US"/>
              </w:rPr>
              <w:t>Academic Mixed</w:t>
            </w:r>
          </w:p>
        </w:tc>
        <w:tc>
          <w:tcPr>
            <w:tcW w:w="600" w:type="pct"/>
            <w:tcBorders>
              <w:top w:val="nil"/>
              <w:left w:val="nil"/>
              <w:bottom w:val="nil"/>
              <w:right w:val="nil"/>
            </w:tcBorders>
          </w:tcPr>
          <w:p w14:paraId="5A3CC689"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68995F57" w14:textId="77777777" w:rsidR="004E1399" w:rsidRPr="00955293" w:rsidRDefault="004E1399" w:rsidP="006A5BD7">
            <w:pPr>
              <w:spacing w:after="240" w:line="240" w:lineRule="auto"/>
              <w:jc w:val="both"/>
              <w:rPr>
                <w:lang w:val="en-US"/>
              </w:rPr>
            </w:pPr>
            <w:r w:rsidRPr="00955293">
              <w:rPr>
                <w:lang w:val="en-US"/>
              </w:rPr>
              <w:t>.0569109</w:t>
            </w:r>
          </w:p>
        </w:tc>
        <w:tc>
          <w:tcPr>
            <w:tcW w:w="600" w:type="pct"/>
            <w:tcBorders>
              <w:top w:val="nil"/>
              <w:left w:val="nil"/>
              <w:bottom w:val="nil"/>
              <w:right w:val="nil"/>
            </w:tcBorders>
          </w:tcPr>
          <w:p w14:paraId="5EEB8A2F" w14:textId="77777777" w:rsidR="004E1399" w:rsidRPr="00955293" w:rsidRDefault="004E1399" w:rsidP="006A5BD7">
            <w:pPr>
              <w:spacing w:after="240" w:line="240" w:lineRule="auto"/>
              <w:jc w:val="both"/>
              <w:rPr>
                <w:lang w:val="en-US"/>
              </w:rPr>
            </w:pPr>
            <w:r w:rsidRPr="00955293">
              <w:rPr>
                <w:lang w:val="en-US"/>
              </w:rPr>
              <w:t>.2318001</w:t>
            </w:r>
          </w:p>
        </w:tc>
        <w:tc>
          <w:tcPr>
            <w:tcW w:w="600" w:type="pct"/>
            <w:tcBorders>
              <w:top w:val="nil"/>
              <w:left w:val="nil"/>
              <w:bottom w:val="nil"/>
              <w:right w:val="nil"/>
            </w:tcBorders>
          </w:tcPr>
          <w:p w14:paraId="0D211767"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498B743A" w14:textId="77777777" w:rsidR="004E1399" w:rsidRPr="00955293" w:rsidRDefault="004E1399" w:rsidP="006A5BD7">
            <w:pPr>
              <w:spacing w:after="240" w:line="240" w:lineRule="auto"/>
              <w:jc w:val="both"/>
              <w:rPr>
                <w:lang w:val="en-US"/>
              </w:rPr>
            </w:pPr>
            <w:r w:rsidRPr="00955293">
              <w:rPr>
                <w:lang w:val="en-US"/>
              </w:rPr>
              <w:t>.1019172</w:t>
            </w:r>
          </w:p>
        </w:tc>
        <w:tc>
          <w:tcPr>
            <w:tcW w:w="598" w:type="pct"/>
            <w:tcBorders>
              <w:top w:val="nil"/>
              <w:left w:val="nil"/>
              <w:bottom w:val="nil"/>
              <w:right w:val="nil"/>
            </w:tcBorders>
          </w:tcPr>
          <w:p w14:paraId="05F6BC8D" w14:textId="77777777" w:rsidR="004E1399" w:rsidRPr="00955293" w:rsidRDefault="004E1399" w:rsidP="006A5BD7">
            <w:pPr>
              <w:spacing w:after="240" w:line="240" w:lineRule="auto"/>
              <w:jc w:val="both"/>
              <w:rPr>
                <w:lang w:val="en-US"/>
              </w:rPr>
            </w:pPr>
            <w:r w:rsidRPr="00955293">
              <w:rPr>
                <w:lang w:val="en-US"/>
              </w:rPr>
              <w:t>.3026512</w:t>
            </w:r>
          </w:p>
        </w:tc>
      </w:tr>
      <w:tr w:rsidR="004E1399" w:rsidRPr="00955293" w14:paraId="217272F9" w14:textId="77777777" w:rsidTr="00350173">
        <w:tc>
          <w:tcPr>
            <w:tcW w:w="1402" w:type="pct"/>
            <w:tcBorders>
              <w:top w:val="nil"/>
              <w:left w:val="nil"/>
              <w:bottom w:val="nil"/>
              <w:right w:val="nil"/>
            </w:tcBorders>
          </w:tcPr>
          <w:p w14:paraId="168C2EEB" w14:textId="77777777" w:rsidR="004E1399" w:rsidRPr="00955293" w:rsidRDefault="004E1399" w:rsidP="006A5BD7">
            <w:pPr>
              <w:spacing w:after="240" w:line="240" w:lineRule="auto"/>
              <w:jc w:val="both"/>
              <w:rPr>
                <w:lang w:val="en-US"/>
              </w:rPr>
            </w:pPr>
            <w:r w:rsidRPr="00955293">
              <w:rPr>
                <w:lang w:val="en-US"/>
              </w:rPr>
              <w:t>Academic</w:t>
            </w:r>
          </w:p>
        </w:tc>
        <w:tc>
          <w:tcPr>
            <w:tcW w:w="600" w:type="pct"/>
            <w:tcBorders>
              <w:top w:val="nil"/>
              <w:left w:val="nil"/>
              <w:bottom w:val="nil"/>
              <w:right w:val="nil"/>
            </w:tcBorders>
          </w:tcPr>
          <w:p w14:paraId="1AF0B30F"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1F11F714" w14:textId="77777777" w:rsidR="004E1399" w:rsidRPr="00955293" w:rsidRDefault="004E1399" w:rsidP="006A5BD7">
            <w:pPr>
              <w:spacing w:after="240" w:line="240" w:lineRule="auto"/>
              <w:jc w:val="both"/>
              <w:rPr>
                <w:lang w:val="en-US"/>
              </w:rPr>
            </w:pPr>
            <w:r w:rsidRPr="00955293">
              <w:rPr>
                <w:lang w:val="en-US"/>
              </w:rPr>
              <w:t>.1769891</w:t>
            </w:r>
          </w:p>
        </w:tc>
        <w:tc>
          <w:tcPr>
            <w:tcW w:w="600" w:type="pct"/>
            <w:tcBorders>
              <w:top w:val="nil"/>
              <w:left w:val="nil"/>
              <w:bottom w:val="nil"/>
              <w:right w:val="nil"/>
            </w:tcBorders>
          </w:tcPr>
          <w:p w14:paraId="0F408FB0" w14:textId="77777777" w:rsidR="004E1399" w:rsidRPr="00955293" w:rsidRDefault="004E1399" w:rsidP="006A5BD7">
            <w:pPr>
              <w:spacing w:after="240" w:line="240" w:lineRule="auto"/>
              <w:jc w:val="both"/>
              <w:rPr>
                <w:lang w:val="en-US"/>
              </w:rPr>
            </w:pPr>
            <w:r w:rsidRPr="00955293">
              <w:rPr>
                <w:lang w:val="en-US"/>
              </w:rPr>
              <w:t>.38187</w:t>
            </w:r>
          </w:p>
        </w:tc>
        <w:tc>
          <w:tcPr>
            <w:tcW w:w="600" w:type="pct"/>
            <w:tcBorders>
              <w:top w:val="nil"/>
              <w:left w:val="nil"/>
              <w:bottom w:val="nil"/>
              <w:right w:val="nil"/>
            </w:tcBorders>
          </w:tcPr>
          <w:p w14:paraId="3AD5091C"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19CB5D87" w14:textId="77777777" w:rsidR="004E1399" w:rsidRPr="00955293" w:rsidRDefault="004E1399" w:rsidP="006A5BD7">
            <w:pPr>
              <w:spacing w:after="240" w:line="240" w:lineRule="auto"/>
              <w:jc w:val="both"/>
              <w:rPr>
                <w:lang w:val="en-US"/>
              </w:rPr>
            </w:pPr>
            <w:r w:rsidRPr="00955293">
              <w:rPr>
                <w:lang w:val="en-US"/>
              </w:rPr>
              <w:t>.2225419</w:t>
            </w:r>
          </w:p>
        </w:tc>
        <w:tc>
          <w:tcPr>
            <w:tcW w:w="598" w:type="pct"/>
            <w:tcBorders>
              <w:top w:val="nil"/>
              <w:left w:val="nil"/>
              <w:bottom w:val="nil"/>
              <w:right w:val="nil"/>
            </w:tcBorders>
          </w:tcPr>
          <w:p w14:paraId="29CFBC2A" w14:textId="77777777" w:rsidR="004E1399" w:rsidRPr="00955293" w:rsidRDefault="004E1399" w:rsidP="006A5BD7">
            <w:pPr>
              <w:spacing w:after="240" w:line="240" w:lineRule="auto"/>
              <w:jc w:val="both"/>
              <w:rPr>
                <w:lang w:val="en-US"/>
              </w:rPr>
            </w:pPr>
            <w:r w:rsidRPr="00955293">
              <w:rPr>
                <w:lang w:val="en-US"/>
              </w:rPr>
              <w:t>.4161069</w:t>
            </w:r>
          </w:p>
        </w:tc>
      </w:tr>
      <w:tr w:rsidR="004E1399" w:rsidRPr="00955293" w14:paraId="40346E18" w14:textId="77777777" w:rsidTr="00350173">
        <w:tc>
          <w:tcPr>
            <w:tcW w:w="1402" w:type="pct"/>
            <w:tcBorders>
              <w:top w:val="nil"/>
              <w:left w:val="nil"/>
              <w:bottom w:val="nil"/>
              <w:right w:val="nil"/>
            </w:tcBorders>
          </w:tcPr>
          <w:p w14:paraId="3EB17A85" w14:textId="77777777" w:rsidR="004E1399" w:rsidRPr="00955293" w:rsidRDefault="004E1399" w:rsidP="006A5BD7">
            <w:pPr>
              <w:spacing w:after="240" w:line="240" w:lineRule="auto"/>
              <w:jc w:val="both"/>
              <w:rPr>
                <w:lang w:val="en-US"/>
              </w:rPr>
            </w:pPr>
            <w:r w:rsidRPr="00955293">
              <w:rPr>
                <w:lang w:val="en-US"/>
              </w:rPr>
              <w:t>Current ISEI</w:t>
            </w:r>
          </w:p>
        </w:tc>
        <w:tc>
          <w:tcPr>
            <w:tcW w:w="600" w:type="pct"/>
            <w:tcBorders>
              <w:top w:val="nil"/>
              <w:left w:val="nil"/>
              <w:bottom w:val="nil"/>
              <w:right w:val="nil"/>
            </w:tcBorders>
          </w:tcPr>
          <w:p w14:paraId="39B625C5" w14:textId="77777777" w:rsidR="004E1399" w:rsidRPr="00955293" w:rsidRDefault="004E1399" w:rsidP="006A5BD7">
            <w:pPr>
              <w:spacing w:after="240" w:line="240" w:lineRule="auto"/>
              <w:jc w:val="both"/>
              <w:rPr>
                <w:lang w:val="en-US"/>
              </w:rPr>
            </w:pPr>
            <w:r w:rsidRPr="00955293">
              <w:rPr>
                <w:lang w:val="en-US"/>
              </w:rPr>
              <w:t>872</w:t>
            </w:r>
          </w:p>
        </w:tc>
        <w:tc>
          <w:tcPr>
            <w:tcW w:w="600" w:type="pct"/>
            <w:tcBorders>
              <w:top w:val="nil"/>
              <w:left w:val="nil"/>
              <w:bottom w:val="nil"/>
              <w:right w:val="nil"/>
            </w:tcBorders>
          </w:tcPr>
          <w:p w14:paraId="1BD3CE29" w14:textId="77777777" w:rsidR="004E1399" w:rsidRPr="00955293" w:rsidRDefault="004E1399" w:rsidP="006A5BD7">
            <w:pPr>
              <w:spacing w:after="240" w:line="240" w:lineRule="auto"/>
              <w:jc w:val="both"/>
              <w:rPr>
                <w:lang w:val="en-US"/>
              </w:rPr>
            </w:pPr>
            <w:r w:rsidRPr="00955293">
              <w:rPr>
                <w:lang w:val="en-US"/>
              </w:rPr>
              <w:t>55.79286</w:t>
            </w:r>
          </w:p>
        </w:tc>
        <w:tc>
          <w:tcPr>
            <w:tcW w:w="600" w:type="pct"/>
            <w:tcBorders>
              <w:top w:val="nil"/>
              <w:left w:val="nil"/>
              <w:bottom w:val="nil"/>
              <w:right w:val="nil"/>
            </w:tcBorders>
          </w:tcPr>
          <w:p w14:paraId="2798BB56" w14:textId="77777777" w:rsidR="004E1399" w:rsidRPr="00955293" w:rsidRDefault="004E1399" w:rsidP="006A5BD7">
            <w:pPr>
              <w:spacing w:after="240" w:line="240" w:lineRule="auto"/>
              <w:jc w:val="both"/>
              <w:rPr>
                <w:lang w:val="en-US"/>
              </w:rPr>
            </w:pPr>
            <w:r w:rsidRPr="00955293">
              <w:rPr>
                <w:lang w:val="en-US"/>
              </w:rPr>
              <w:t>20.74112</w:t>
            </w:r>
          </w:p>
        </w:tc>
        <w:tc>
          <w:tcPr>
            <w:tcW w:w="600" w:type="pct"/>
            <w:tcBorders>
              <w:top w:val="nil"/>
              <w:left w:val="nil"/>
              <w:bottom w:val="nil"/>
              <w:right w:val="nil"/>
            </w:tcBorders>
          </w:tcPr>
          <w:p w14:paraId="29578DD0" w14:textId="77777777" w:rsidR="004E1399" w:rsidRPr="00955293" w:rsidRDefault="004E1399" w:rsidP="006A5BD7">
            <w:pPr>
              <w:spacing w:after="240" w:line="240" w:lineRule="auto"/>
              <w:jc w:val="both"/>
              <w:rPr>
                <w:lang w:val="en-US"/>
              </w:rPr>
            </w:pPr>
            <w:r w:rsidRPr="00955293">
              <w:rPr>
                <w:lang w:val="en-US"/>
              </w:rPr>
              <w:t>1295</w:t>
            </w:r>
          </w:p>
        </w:tc>
        <w:tc>
          <w:tcPr>
            <w:tcW w:w="600" w:type="pct"/>
            <w:tcBorders>
              <w:top w:val="nil"/>
              <w:left w:val="nil"/>
              <w:bottom w:val="nil"/>
              <w:right w:val="nil"/>
            </w:tcBorders>
          </w:tcPr>
          <w:p w14:paraId="1EE8278D" w14:textId="77777777" w:rsidR="004E1399" w:rsidRPr="00955293" w:rsidRDefault="004E1399" w:rsidP="006A5BD7">
            <w:pPr>
              <w:spacing w:after="240" w:line="240" w:lineRule="auto"/>
              <w:jc w:val="both"/>
              <w:rPr>
                <w:lang w:val="en-US"/>
              </w:rPr>
            </w:pPr>
            <w:r w:rsidRPr="00955293">
              <w:rPr>
                <w:lang w:val="en-US"/>
              </w:rPr>
              <w:t>57.73193</w:t>
            </w:r>
          </w:p>
        </w:tc>
        <w:tc>
          <w:tcPr>
            <w:tcW w:w="598" w:type="pct"/>
            <w:tcBorders>
              <w:top w:val="nil"/>
              <w:left w:val="nil"/>
              <w:bottom w:val="nil"/>
              <w:right w:val="nil"/>
            </w:tcBorders>
          </w:tcPr>
          <w:p w14:paraId="4B420E89" w14:textId="77777777" w:rsidR="004E1399" w:rsidRPr="00955293" w:rsidRDefault="004E1399" w:rsidP="006A5BD7">
            <w:pPr>
              <w:spacing w:after="240" w:line="240" w:lineRule="auto"/>
              <w:jc w:val="both"/>
              <w:rPr>
                <w:lang w:val="en-US"/>
              </w:rPr>
            </w:pPr>
            <w:r w:rsidRPr="00955293">
              <w:rPr>
                <w:lang w:val="en-US"/>
              </w:rPr>
              <w:t>19.29024</w:t>
            </w:r>
          </w:p>
        </w:tc>
      </w:tr>
      <w:tr w:rsidR="004E1399" w:rsidRPr="00955293" w14:paraId="771B9D48" w14:textId="77777777" w:rsidTr="00350173">
        <w:tc>
          <w:tcPr>
            <w:tcW w:w="1402" w:type="pct"/>
            <w:tcBorders>
              <w:top w:val="nil"/>
              <w:left w:val="nil"/>
              <w:bottom w:val="single" w:sz="4" w:space="0" w:color="auto"/>
              <w:right w:val="nil"/>
            </w:tcBorders>
          </w:tcPr>
          <w:p w14:paraId="36705DC5" w14:textId="77777777" w:rsidR="004E1399" w:rsidRPr="00955293" w:rsidRDefault="004E1399" w:rsidP="006A5BD7">
            <w:pPr>
              <w:spacing w:after="240" w:line="240" w:lineRule="auto"/>
              <w:jc w:val="both"/>
              <w:rPr>
                <w:lang w:val="en-US"/>
              </w:rPr>
            </w:pPr>
            <w:r w:rsidRPr="00955293">
              <w:rPr>
                <w:lang w:val="en-US"/>
              </w:rPr>
              <w:t>Std. monthly gross salary</w:t>
            </w:r>
          </w:p>
        </w:tc>
        <w:tc>
          <w:tcPr>
            <w:tcW w:w="600" w:type="pct"/>
            <w:tcBorders>
              <w:top w:val="nil"/>
              <w:left w:val="nil"/>
              <w:bottom w:val="single" w:sz="4" w:space="0" w:color="auto"/>
              <w:right w:val="nil"/>
            </w:tcBorders>
          </w:tcPr>
          <w:p w14:paraId="0FCA1A3F" w14:textId="77777777" w:rsidR="004E1399" w:rsidRPr="00955293" w:rsidRDefault="004E1399" w:rsidP="006A5BD7">
            <w:pPr>
              <w:spacing w:after="240" w:line="240" w:lineRule="auto"/>
              <w:jc w:val="both"/>
              <w:rPr>
                <w:lang w:val="en-US"/>
              </w:rPr>
            </w:pPr>
            <w:r w:rsidRPr="00955293">
              <w:rPr>
                <w:lang w:val="en-US"/>
              </w:rPr>
              <w:t>761</w:t>
            </w:r>
          </w:p>
        </w:tc>
        <w:tc>
          <w:tcPr>
            <w:tcW w:w="600" w:type="pct"/>
            <w:tcBorders>
              <w:top w:val="nil"/>
              <w:left w:val="nil"/>
              <w:bottom w:val="single" w:sz="4" w:space="0" w:color="auto"/>
              <w:right w:val="nil"/>
            </w:tcBorders>
          </w:tcPr>
          <w:p w14:paraId="575DA7E5" w14:textId="77777777" w:rsidR="004E1399" w:rsidRPr="00955293" w:rsidRDefault="004E1399" w:rsidP="006A5BD7">
            <w:pPr>
              <w:spacing w:after="240" w:line="240" w:lineRule="auto"/>
              <w:jc w:val="both"/>
              <w:rPr>
                <w:lang w:val="en-US"/>
              </w:rPr>
            </w:pPr>
            <w:r w:rsidRPr="00955293">
              <w:rPr>
                <w:lang w:val="en-US"/>
              </w:rPr>
              <w:t>7121.236</w:t>
            </w:r>
          </w:p>
        </w:tc>
        <w:tc>
          <w:tcPr>
            <w:tcW w:w="600" w:type="pct"/>
            <w:tcBorders>
              <w:top w:val="nil"/>
              <w:left w:val="nil"/>
              <w:bottom w:val="single" w:sz="4" w:space="0" w:color="auto"/>
              <w:right w:val="nil"/>
            </w:tcBorders>
          </w:tcPr>
          <w:p w14:paraId="3EFEE132" w14:textId="77777777" w:rsidR="004E1399" w:rsidRPr="00955293" w:rsidRDefault="004E1399" w:rsidP="006A5BD7">
            <w:pPr>
              <w:spacing w:after="240" w:line="240" w:lineRule="auto"/>
              <w:jc w:val="both"/>
              <w:rPr>
                <w:lang w:val="en-US"/>
              </w:rPr>
            </w:pPr>
            <w:r w:rsidRPr="00955293">
              <w:rPr>
                <w:lang w:val="en-US"/>
              </w:rPr>
              <w:t>3619.881</w:t>
            </w:r>
          </w:p>
        </w:tc>
        <w:tc>
          <w:tcPr>
            <w:tcW w:w="600" w:type="pct"/>
            <w:tcBorders>
              <w:top w:val="nil"/>
              <w:left w:val="nil"/>
              <w:bottom w:val="single" w:sz="4" w:space="0" w:color="auto"/>
              <w:right w:val="nil"/>
            </w:tcBorders>
          </w:tcPr>
          <w:p w14:paraId="53120F4F" w14:textId="77777777" w:rsidR="004E1399" w:rsidRPr="00955293" w:rsidRDefault="004E1399" w:rsidP="006A5BD7">
            <w:pPr>
              <w:spacing w:after="240" w:line="240" w:lineRule="auto"/>
              <w:jc w:val="both"/>
              <w:rPr>
                <w:lang w:val="en-US"/>
              </w:rPr>
            </w:pPr>
            <w:r w:rsidRPr="00955293">
              <w:rPr>
                <w:lang w:val="en-US"/>
              </w:rPr>
              <w:t>1136</w:t>
            </w:r>
          </w:p>
        </w:tc>
        <w:tc>
          <w:tcPr>
            <w:tcW w:w="600" w:type="pct"/>
            <w:tcBorders>
              <w:top w:val="nil"/>
              <w:left w:val="nil"/>
              <w:bottom w:val="single" w:sz="4" w:space="0" w:color="auto"/>
              <w:right w:val="nil"/>
            </w:tcBorders>
          </w:tcPr>
          <w:p w14:paraId="76E222DC" w14:textId="77777777" w:rsidR="004E1399" w:rsidRPr="00955293" w:rsidRDefault="004E1399" w:rsidP="006A5BD7">
            <w:pPr>
              <w:spacing w:after="240" w:line="240" w:lineRule="auto"/>
              <w:jc w:val="both"/>
              <w:rPr>
                <w:lang w:val="en-US"/>
              </w:rPr>
            </w:pPr>
            <w:r w:rsidRPr="00955293">
              <w:rPr>
                <w:lang w:val="en-US"/>
              </w:rPr>
              <w:t>6575.126</w:t>
            </w:r>
          </w:p>
        </w:tc>
        <w:tc>
          <w:tcPr>
            <w:tcW w:w="598" w:type="pct"/>
            <w:tcBorders>
              <w:top w:val="nil"/>
              <w:left w:val="nil"/>
              <w:bottom w:val="single" w:sz="4" w:space="0" w:color="auto"/>
              <w:right w:val="nil"/>
            </w:tcBorders>
          </w:tcPr>
          <w:p w14:paraId="5C6057F8" w14:textId="77777777" w:rsidR="004E1399" w:rsidRPr="00955293" w:rsidRDefault="004E1399" w:rsidP="006A5BD7">
            <w:pPr>
              <w:spacing w:after="240" w:line="240" w:lineRule="auto"/>
              <w:jc w:val="both"/>
              <w:rPr>
                <w:lang w:val="en-US"/>
              </w:rPr>
            </w:pPr>
            <w:r w:rsidRPr="00955293">
              <w:rPr>
                <w:lang w:val="en-US"/>
              </w:rPr>
              <w:t>3662.414</w:t>
            </w:r>
          </w:p>
        </w:tc>
      </w:tr>
    </w:tbl>
    <w:p w14:paraId="796DCB57"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041EAFF0" w14:textId="0397098C" w:rsidR="004E1399" w:rsidRPr="00955293" w:rsidRDefault="004E1399" w:rsidP="006A5BD7">
      <w:pPr>
        <w:spacing w:after="240" w:line="240" w:lineRule="auto"/>
        <w:jc w:val="both"/>
        <w:rPr>
          <w:b/>
        </w:rPr>
      </w:pPr>
      <w:bookmarkStart w:id="12" w:name="_Ref2080750"/>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0A27A3">
        <w:rPr>
          <w:b/>
          <w:noProof/>
        </w:rPr>
        <w:t>2</w:t>
      </w:r>
      <w:r w:rsidRPr="00955293">
        <w:rPr>
          <w:b/>
        </w:rPr>
        <w:fldChar w:fldCharType="end"/>
      </w:r>
      <w:bookmarkEnd w:id="12"/>
      <w:r w:rsidRPr="00955293">
        <w:rPr>
          <w:b/>
        </w:rPr>
        <w:t xml:space="preserve">: </w:t>
      </w:r>
      <w:r w:rsidRPr="00955293">
        <w:t>Effects on reading and mathematics/science skills (OLS coefficients)</w:t>
      </w:r>
    </w:p>
    <w:tbl>
      <w:tblPr>
        <w:tblW w:w="5000" w:type="pct"/>
        <w:tblLook w:val="0000" w:firstRow="0" w:lastRow="0" w:firstColumn="0" w:lastColumn="0" w:noHBand="0" w:noVBand="0"/>
      </w:tblPr>
      <w:tblGrid>
        <w:gridCol w:w="3952"/>
        <w:gridCol w:w="1448"/>
        <w:gridCol w:w="1448"/>
        <w:gridCol w:w="1448"/>
        <w:gridCol w:w="1450"/>
      </w:tblGrid>
      <w:tr w:rsidR="004E1399" w:rsidRPr="00955293" w14:paraId="34568A64" w14:textId="77777777" w:rsidTr="006A5BD7">
        <w:tc>
          <w:tcPr>
            <w:tcW w:w="2027" w:type="pct"/>
            <w:tcBorders>
              <w:top w:val="single" w:sz="4" w:space="0" w:color="auto"/>
              <w:left w:val="nil"/>
              <w:bottom w:val="nil"/>
              <w:right w:val="nil"/>
            </w:tcBorders>
          </w:tcPr>
          <w:p w14:paraId="285029E2" w14:textId="77777777" w:rsidR="004E1399" w:rsidRPr="00955293" w:rsidRDefault="004E1399" w:rsidP="006A5BD7">
            <w:pPr>
              <w:spacing w:after="240" w:line="240" w:lineRule="auto"/>
              <w:jc w:val="both"/>
              <w:rPr>
                <w:b/>
                <w:lang w:val="en-US"/>
              </w:rPr>
            </w:pPr>
          </w:p>
        </w:tc>
        <w:tc>
          <w:tcPr>
            <w:tcW w:w="1486" w:type="pct"/>
            <w:gridSpan w:val="2"/>
            <w:tcBorders>
              <w:top w:val="single" w:sz="4" w:space="0" w:color="auto"/>
              <w:left w:val="nil"/>
              <w:bottom w:val="nil"/>
              <w:right w:val="nil"/>
            </w:tcBorders>
          </w:tcPr>
          <w:p w14:paraId="26639693" w14:textId="77777777" w:rsidR="004E1399" w:rsidRPr="00955293" w:rsidRDefault="004E1399" w:rsidP="006A5BD7">
            <w:pPr>
              <w:spacing w:after="240" w:line="240" w:lineRule="auto"/>
              <w:jc w:val="both"/>
              <w:rPr>
                <w:b/>
                <w:lang w:val="en-US"/>
              </w:rPr>
            </w:pPr>
            <w:r w:rsidRPr="00955293">
              <w:rPr>
                <w:b/>
                <w:lang w:val="en-US"/>
              </w:rPr>
              <w:t>Warm estimate in reading</w:t>
            </w:r>
          </w:p>
        </w:tc>
        <w:tc>
          <w:tcPr>
            <w:tcW w:w="1487" w:type="pct"/>
            <w:gridSpan w:val="2"/>
            <w:tcBorders>
              <w:top w:val="single" w:sz="4" w:space="0" w:color="auto"/>
              <w:left w:val="nil"/>
              <w:bottom w:val="nil"/>
              <w:right w:val="nil"/>
            </w:tcBorders>
          </w:tcPr>
          <w:p w14:paraId="55944637" w14:textId="77777777" w:rsidR="004E1399" w:rsidRPr="00955293" w:rsidRDefault="004E1399" w:rsidP="006A5BD7">
            <w:pPr>
              <w:spacing w:after="240" w:line="240" w:lineRule="auto"/>
              <w:jc w:val="both"/>
              <w:rPr>
                <w:b/>
                <w:lang w:val="en-US"/>
              </w:rPr>
            </w:pPr>
            <w:r w:rsidRPr="00955293">
              <w:rPr>
                <w:b/>
                <w:lang w:val="en-US"/>
              </w:rPr>
              <w:t>Warm estimate in mathematics/science</w:t>
            </w:r>
          </w:p>
        </w:tc>
      </w:tr>
      <w:tr w:rsidR="004E1399" w:rsidRPr="00955293" w14:paraId="4DA52395" w14:textId="77777777" w:rsidTr="006A5BD7">
        <w:tc>
          <w:tcPr>
            <w:tcW w:w="2027" w:type="pct"/>
            <w:tcBorders>
              <w:top w:val="single" w:sz="4" w:space="0" w:color="auto"/>
              <w:left w:val="nil"/>
              <w:bottom w:val="nil"/>
              <w:right w:val="nil"/>
            </w:tcBorders>
          </w:tcPr>
          <w:p w14:paraId="7707F312" w14:textId="77777777" w:rsidR="004E1399" w:rsidRPr="00955293" w:rsidRDefault="004E1399" w:rsidP="006A5BD7">
            <w:pPr>
              <w:spacing w:after="240" w:line="240" w:lineRule="auto"/>
              <w:jc w:val="both"/>
              <w:rPr>
                <w:lang w:val="en-US"/>
              </w:rPr>
            </w:pPr>
            <w:r w:rsidRPr="00955293">
              <w:rPr>
                <w:lang w:val="en-US"/>
              </w:rPr>
              <w:t>Women</w:t>
            </w:r>
          </w:p>
        </w:tc>
        <w:tc>
          <w:tcPr>
            <w:tcW w:w="743" w:type="pct"/>
            <w:tcBorders>
              <w:top w:val="single" w:sz="4" w:space="0" w:color="auto"/>
              <w:left w:val="nil"/>
              <w:bottom w:val="nil"/>
              <w:right w:val="nil"/>
            </w:tcBorders>
          </w:tcPr>
          <w:p w14:paraId="0704E417" w14:textId="77777777" w:rsidR="004E1399" w:rsidRPr="00955293" w:rsidRDefault="004E1399" w:rsidP="006A5BD7">
            <w:pPr>
              <w:spacing w:after="240" w:line="240" w:lineRule="auto"/>
              <w:jc w:val="both"/>
              <w:rPr>
                <w:lang w:val="en-US"/>
              </w:rPr>
            </w:pPr>
            <w:r w:rsidRPr="00955293">
              <w:rPr>
                <w:lang w:val="en-US"/>
              </w:rPr>
              <w:t>18.86**</w:t>
            </w:r>
          </w:p>
        </w:tc>
        <w:tc>
          <w:tcPr>
            <w:tcW w:w="743" w:type="pct"/>
            <w:tcBorders>
              <w:top w:val="single" w:sz="4" w:space="0" w:color="auto"/>
              <w:left w:val="nil"/>
              <w:bottom w:val="nil"/>
              <w:right w:val="nil"/>
            </w:tcBorders>
          </w:tcPr>
          <w:p w14:paraId="61AF0538" w14:textId="77777777" w:rsidR="004E1399" w:rsidRPr="00955293" w:rsidRDefault="004E1399" w:rsidP="006A5BD7">
            <w:pPr>
              <w:spacing w:after="240" w:line="240" w:lineRule="auto"/>
              <w:jc w:val="both"/>
              <w:rPr>
                <w:lang w:val="en-US"/>
              </w:rPr>
            </w:pPr>
            <w:r w:rsidRPr="00955293">
              <w:rPr>
                <w:lang w:val="en-US"/>
              </w:rPr>
              <w:t>(7.097)</w:t>
            </w:r>
          </w:p>
        </w:tc>
        <w:tc>
          <w:tcPr>
            <w:tcW w:w="743" w:type="pct"/>
            <w:tcBorders>
              <w:top w:val="single" w:sz="4" w:space="0" w:color="auto"/>
              <w:left w:val="nil"/>
              <w:bottom w:val="nil"/>
              <w:right w:val="nil"/>
            </w:tcBorders>
          </w:tcPr>
          <w:p w14:paraId="12681E65" w14:textId="77777777" w:rsidR="004E1399" w:rsidRPr="00955293" w:rsidRDefault="004E1399" w:rsidP="006A5BD7">
            <w:pPr>
              <w:spacing w:after="240" w:line="240" w:lineRule="auto"/>
              <w:jc w:val="both"/>
              <w:rPr>
                <w:lang w:val="en-US"/>
              </w:rPr>
            </w:pPr>
            <w:r w:rsidRPr="00955293">
              <w:rPr>
                <w:lang w:val="en-US"/>
              </w:rPr>
              <w:t>-22.84*</w:t>
            </w:r>
          </w:p>
        </w:tc>
        <w:tc>
          <w:tcPr>
            <w:tcW w:w="744" w:type="pct"/>
            <w:tcBorders>
              <w:top w:val="single" w:sz="4" w:space="0" w:color="auto"/>
              <w:left w:val="nil"/>
              <w:bottom w:val="nil"/>
              <w:right w:val="nil"/>
            </w:tcBorders>
          </w:tcPr>
          <w:p w14:paraId="3F62D57E" w14:textId="77777777" w:rsidR="004E1399" w:rsidRPr="00955293" w:rsidRDefault="004E1399" w:rsidP="006A5BD7">
            <w:pPr>
              <w:spacing w:after="240" w:line="240" w:lineRule="auto"/>
              <w:jc w:val="both"/>
              <w:rPr>
                <w:lang w:val="en-US"/>
              </w:rPr>
            </w:pPr>
            <w:r w:rsidRPr="00955293">
              <w:rPr>
                <w:lang w:val="en-US"/>
              </w:rPr>
              <w:t>(9.502)</w:t>
            </w:r>
          </w:p>
        </w:tc>
      </w:tr>
      <w:tr w:rsidR="004E1399" w:rsidRPr="00955293" w14:paraId="184D3205" w14:textId="77777777" w:rsidTr="006A5BD7">
        <w:tc>
          <w:tcPr>
            <w:tcW w:w="2027" w:type="pct"/>
            <w:tcBorders>
              <w:top w:val="nil"/>
              <w:left w:val="nil"/>
              <w:bottom w:val="nil"/>
              <w:right w:val="nil"/>
            </w:tcBorders>
          </w:tcPr>
          <w:p w14:paraId="5352D8AE" w14:textId="77777777" w:rsidR="004E1399" w:rsidRPr="00955293" w:rsidRDefault="004E1399" w:rsidP="006A5BD7">
            <w:pPr>
              <w:spacing w:after="240" w:line="240" w:lineRule="auto"/>
              <w:jc w:val="both"/>
              <w:rPr>
                <w:lang w:val="en-US"/>
              </w:rPr>
            </w:pPr>
            <w:r w:rsidRPr="00955293">
              <w:rPr>
                <w:lang w:val="en-US"/>
              </w:rPr>
              <w:t>Highest parental ISEI (centered)</w:t>
            </w:r>
          </w:p>
        </w:tc>
        <w:tc>
          <w:tcPr>
            <w:tcW w:w="743" w:type="pct"/>
            <w:tcBorders>
              <w:top w:val="nil"/>
              <w:left w:val="nil"/>
              <w:bottom w:val="nil"/>
              <w:right w:val="nil"/>
            </w:tcBorders>
          </w:tcPr>
          <w:p w14:paraId="2C4F64FA" w14:textId="77777777" w:rsidR="004E1399" w:rsidRPr="00955293" w:rsidRDefault="004E1399" w:rsidP="006A5BD7">
            <w:pPr>
              <w:spacing w:after="240" w:line="240" w:lineRule="auto"/>
              <w:jc w:val="both"/>
              <w:rPr>
                <w:lang w:val="en-US"/>
              </w:rPr>
            </w:pPr>
            <w:r w:rsidRPr="00955293">
              <w:rPr>
                <w:lang w:val="en-US"/>
              </w:rPr>
              <w:t>1.805***</w:t>
            </w:r>
          </w:p>
        </w:tc>
        <w:tc>
          <w:tcPr>
            <w:tcW w:w="743" w:type="pct"/>
            <w:tcBorders>
              <w:top w:val="nil"/>
              <w:left w:val="nil"/>
              <w:bottom w:val="nil"/>
              <w:right w:val="nil"/>
            </w:tcBorders>
          </w:tcPr>
          <w:p w14:paraId="7CE19585" w14:textId="77777777" w:rsidR="004E1399" w:rsidRPr="00955293" w:rsidRDefault="004E1399" w:rsidP="006A5BD7">
            <w:pPr>
              <w:spacing w:after="240" w:line="240" w:lineRule="auto"/>
              <w:jc w:val="both"/>
              <w:rPr>
                <w:lang w:val="en-US"/>
              </w:rPr>
            </w:pPr>
            <w:r w:rsidRPr="00955293">
              <w:rPr>
                <w:lang w:val="en-US"/>
              </w:rPr>
              <w:t>(0.338)</w:t>
            </w:r>
          </w:p>
        </w:tc>
        <w:tc>
          <w:tcPr>
            <w:tcW w:w="743" w:type="pct"/>
            <w:tcBorders>
              <w:top w:val="nil"/>
              <w:left w:val="nil"/>
              <w:bottom w:val="nil"/>
              <w:right w:val="nil"/>
            </w:tcBorders>
          </w:tcPr>
          <w:p w14:paraId="75321330" w14:textId="77777777" w:rsidR="004E1399" w:rsidRPr="00955293" w:rsidRDefault="004E1399" w:rsidP="006A5BD7">
            <w:pPr>
              <w:spacing w:after="240" w:line="240" w:lineRule="auto"/>
              <w:jc w:val="both"/>
              <w:rPr>
                <w:lang w:val="en-US"/>
              </w:rPr>
            </w:pPr>
            <w:r w:rsidRPr="00955293">
              <w:rPr>
                <w:lang w:val="en-US"/>
              </w:rPr>
              <w:t>1.240***</w:t>
            </w:r>
          </w:p>
        </w:tc>
        <w:tc>
          <w:tcPr>
            <w:tcW w:w="744" w:type="pct"/>
            <w:tcBorders>
              <w:top w:val="nil"/>
              <w:left w:val="nil"/>
              <w:bottom w:val="nil"/>
              <w:right w:val="nil"/>
            </w:tcBorders>
          </w:tcPr>
          <w:p w14:paraId="1D170CA7" w14:textId="77777777" w:rsidR="004E1399" w:rsidRPr="00955293" w:rsidRDefault="004E1399" w:rsidP="006A5BD7">
            <w:pPr>
              <w:spacing w:after="240" w:line="240" w:lineRule="auto"/>
              <w:jc w:val="both"/>
              <w:rPr>
                <w:lang w:val="en-US"/>
              </w:rPr>
            </w:pPr>
            <w:r w:rsidRPr="00955293">
              <w:rPr>
                <w:lang w:val="en-US"/>
              </w:rPr>
              <w:t>(0.273)</w:t>
            </w:r>
          </w:p>
        </w:tc>
      </w:tr>
      <w:tr w:rsidR="004E1399" w:rsidRPr="00955293" w14:paraId="04B87B78" w14:textId="77777777" w:rsidTr="006A5BD7">
        <w:tc>
          <w:tcPr>
            <w:tcW w:w="2027" w:type="pct"/>
            <w:tcBorders>
              <w:top w:val="nil"/>
              <w:left w:val="nil"/>
              <w:bottom w:val="nil"/>
              <w:right w:val="nil"/>
            </w:tcBorders>
          </w:tcPr>
          <w:p w14:paraId="6484AB01" w14:textId="77777777" w:rsidR="004E1399" w:rsidRPr="00955293" w:rsidRDefault="004E1399" w:rsidP="006A5BD7">
            <w:pPr>
              <w:spacing w:after="240" w:line="240" w:lineRule="auto"/>
              <w:jc w:val="both"/>
              <w:rPr>
                <w:lang w:val="en-US"/>
              </w:rPr>
            </w:pPr>
            <w:r w:rsidRPr="00955293">
              <w:rPr>
                <w:lang w:val="en-US"/>
              </w:rPr>
              <w:t>Women*Highest parental ISEI (centered)</w:t>
            </w:r>
          </w:p>
        </w:tc>
        <w:tc>
          <w:tcPr>
            <w:tcW w:w="743" w:type="pct"/>
            <w:tcBorders>
              <w:top w:val="nil"/>
              <w:left w:val="nil"/>
              <w:bottom w:val="nil"/>
              <w:right w:val="nil"/>
            </w:tcBorders>
          </w:tcPr>
          <w:p w14:paraId="50A12040" w14:textId="77777777" w:rsidR="004E1399" w:rsidRPr="00955293" w:rsidRDefault="004E1399" w:rsidP="006A5BD7">
            <w:pPr>
              <w:spacing w:after="240" w:line="240" w:lineRule="auto"/>
              <w:jc w:val="both"/>
              <w:rPr>
                <w:lang w:val="en-US"/>
              </w:rPr>
            </w:pPr>
            <w:r w:rsidRPr="00955293">
              <w:rPr>
                <w:lang w:val="en-US"/>
              </w:rPr>
              <w:t>-0.536</w:t>
            </w:r>
          </w:p>
        </w:tc>
        <w:tc>
          <w:tcPr>
            <w:tcW w:w="743" w:type="pct"/>
            <w:tcBorders>
              <w:top w:val="nil"/>
              <w:left w:val="nil"/>
              <w:bottom w:val="nil"/>
              <w:right w:val="nil"/>
            </w:tcBorders>
          </w:tcPr>
          <w:p w14:paraId="505F1DC0" w14:textId="77777777" w:rsidR="004E1399" w:rsidRPr="00955293" w:rsidRDefault="004E1399" w:rsidP="006A5BD7">
            <w:pPr>
              <w:spacing w:after="240" w:line="240" w:lineRule="auto"/>
              <w:jc w:val="both"/>
              <w:rPr>
                <w:lang w:val="en-US"/>
              </w:rPr>
            </w:pPr>
            <w:r w:rsidRPr="00955293">
              <w:rPr>
                <w:lang w:val="en-US"/>
              </w:rPr>
              <w:t>(0.445)</w:t>
            </w:r>
          </w:p>
        </w:tc>
        <w:tc>
          <w:tcPr>
            <w:tcW w:w="743" w:type="pct"/>
            <w:tcBorders>
              <w:top w:val="nil"/>
              <w:left w:val="nil"/>
              <w:bottom w:val="nil"/>
              <w:right w:val="nil"/>
            </w:tcBorders>
          </w:tcPr>
          <w:p w14:paraId="6C053B2B" w14:textId="77777777" w:rsidR="004E1399" w:rsidRPr="00955293" w:rsidRDefault="004E1399" w:rsidP="006A5BD7">
            <w:pPr>
              <w:spacing w:after="240" w:line="240" w:lineRule="auto"/>
              <w:jc w:val="both"/>
              <w:rPr>
                <w:lang w:val="en-US"/>
              </w:rPr>
            </w:pPr>
            <w:r w:rsidRPr="00955293">
              <w:rPr>
                <w:lang w:val="en-US"/>
              </w:rPr>
              <w:t>0.0274</w:t>
            </w:r>
          </w:p>
        </w:tc>
        <w:tc>
          <w:tcPr>
            <w:tcW w:w="744" w:type="pct"/>
            <w:tcBorders>
              <w:top w:val="nil"/>
              <w:left w:val="nil"/>
              <w:bottom w:val="nil"/>
              <w:right w:val="nil"/>
            </w:tcBorders>
          </w:tcPr>
          <w:p w14:paraId="1FBBDA75" w14:textId="77777777" w:rsidR="004E1399" w:rsidRPr="00955293" w:rsidRDefault="004E1399" w:rsidP="006A5BD7">
            <w:pPr>
              <w:spacing w:after="240" w:line="240" w:lineRule="auto"/>
              <w:jc w:val="both"/>
              <w:rPr>
                <w:lang w:val="en-US"/>
              </w:rPr>
            </w:pPr>
            <w:r w:rsidRPr="00955293">
              <w:rPr>
                <w:lang w:val="en-US"/>
              </w:rPr>
              <w:t>(0.353)</w:t>
            </w:r>
          </w:p>
        </w:tc>
      </w:tr>
      <w:tr w:rsidR="004E1399" w:rsidRPr="00955293" w14:paraId="2D2FD190" w14:textId="77777777" w:rsidTr="006A5BD7">
        <w:tc>
          <w:tcPr>
            <w:tcW w:w="2027" w:type="pct"/>
            <w:tcBorders>
              <w:top w:val="nil"/>
              <w:left w:val="nil"/>
              <w:bottom w:val="nil"/>
              <w:right w:val="nil"/>
            </w:tcBorders>
          </w:tcPr>
          <w:p w14:paraId="34657094" w14:textId="77777777" w:rsidR="004E1399" w:rsidRPr="00955293" w:rsidRDefault="004E1399" w:rsidP="006A5BD7">
            <w:pPr>
              <w:spacing w:after="240" w:line="240" w:lineRule="auto"/>
              <w:jc w:val="both"/>
              <w:rPr>
                <w:lang w:val="en-US"/>
              </w:rPr>
            </w:pPr>
            <w:r w:rsidRPr="00955293">
              <w:rPr>
                <w:lang w:val="en-US"/>
              </w:rPr>
              <w:t>Highest parental ISEI (centered)*Highest parental ISEI (centered)</w:t>
            </w:r>
          </w:p>
        </w:tc>
        <w:tc>
          <w:tcPr>
            <w:tcW w:w="743" w:type="pct"/>
            <w:tcBorders>
              <w:top w:val="nil"/>
              <w:left w:val="nil"/>
              <w:bottom w:val="nil"/>
              <w:right w:val="nil"/>
            </w:tcBorders>
          </w:tcPr>
          <w:p w14:paraId="329CAA45" w14:textId="77777777" w:rsidR="004E1399" w:rsidRPr="00955293" w:rsidRDefault="004E1399" w:rsidP="006A5BD7">
            <w:pPr>
              <w:spacing w:after="240" w:line="240" w:lineRule="auto"/>
              <w:jc w:val="both"/>
              <w:rPr>
                <w:lang w:val="en-US"/>
              </w:rPr>
            </w:pPr>
            <w:r w:rsidRPr="00955293">
              <w:rPr>
                <w:lang w:val="en-US"/>
              </w:rPr>
              <w:t>-0.0501**</w:t>
            </w:r>
          </w:p>
        </w:tc>
        <w:tc>
          <w:tcPr>
            <w:tcW w:w="743" w:type="pct"/>
            <w:tcBorders>
              <w:top w:val="nil"/>
              <w:left w:val="nil"/>
              <w:bottom w:val="nil"/>
              <w:right w:val="nil"/>
            </w:tcBorders>
          </w:tcPr>
          <w:p w14:paraId="3F3CDE00" w14:textId="77777777" w:rsidR="004E1399" w:rsidRPr="00955293" w:rsidRDefault="004E1399" w:rsidP="006A5BD7">
            <w:pPr>
              <w:spacing w:after="240" w:line="240" w:lineRule="auto"/>
              <w:jc w:val="both"/>
              <w:rPr>
                <w:lang w:val="en-US"/>
              </w:rPr>
            </w:pPr>
            <w:r w:rsidRPr="00955293">
              <w:rPr>
                <w:lang w:val="en-US"/>
              </w:rPr>
              <w:t>(0.0155)</w:t>
            </w:r>
          </w:p>
        </w:tc>
        <w:tc>
          <w:tcPr>
            <w:tcW w:w="743" w:type="pct"/>
            <w:tcBorders>
              <w:top w:val="nil"/>
              <w:left w:val="nil"/>
              <w:bottom w:val="nil"/>
              <w:right w:val="nil"/>
            </w:tcBorders>
          </w:tcPr>
          <w:p w14:paraId="1D1D840A" w14:textId="77777777" w:rsidR="004E1399" w:rsidRPr="00955293" w:rsidRDefault="004E1399" w:rsidP="006A5BD7">
            <w:pPr>
              <w:spacing w:after="240" w:line="240" w:lineRule="auto"/>
              <w:jc w:val="both"/>
              <w:rPr>
                <w:lang w:val="en-US"/>
              </w:rPr>
            </w:pPr>
            <w:r w:rsidRPr="00955293">
              <w:rPr>
                <w:lang w:val="en-US"/>
              </w:rPr>
              <w:t>-0.0143</w:t>
            </w:r>
          </w:p>
        </w:tc>
        <w:tc>
          <w:tcPr>
            <w:tcW w:w="744" w:type="pct"/>
            <w:tcBorders>
              <w:top w:val="nil"/>
              <w:left w:val="nil"/>
              <w:bottom w:val="nil"/>
              <w:right w:val="nil"/>
            </w:tcBorders>
          </w:tcPr>
          <w:p w14:paraId="105F258A" w14:textId="77777777" w:rsidR="004E1399" w:rsidRPr="00955293" w:rsidRDefault="004E1399" w:rsidP="006A5BD7">
            <w:pPr>
              <w:spacing w:after="240" w:line="240" w:lineRule="auto"/>
              <w:jc w:val="both"/>
              <w:rPr>
                <w:lang w:val="en-US"/>
              </w:rPr>
            </w:pPr>
            <w:r w:rsidRPr="00955293">
              <w:rPr>
                <w:lang w:val="en-US"/>
              </w:rPr>
              <w:t>(0.0145)</w:t>
            </w:r>
          </w:p>
        </w:tc>
      </w:tr>
      <w:tr w:rsidR="004E1399" w:rsidRPr="00955293" w14:paraId="7086D751" w14:textId="77777777" w:rsidTr="006A5BD7">
        <w:tc>
          <w:tcPr>
            <w:tcW w:w="2027" w:type="pct"/>
            <w:tcBorders>
              <w:top w:val="nil"/>
              <w:left w:val="nil"/>
              <w:bottom w:val="nil"/>
              <w:right w:val="nil"/>
            </w:tcBorders>
          </w:tcPr>
          <w:p w14:paraId="1E873E28" w14:textId="77777777" w:rsidR="004E1399" w:rsidRPr="00955293" w:rsidRDefault="004E1399" w:rsidP="006A5BD7">
            <w:pPr>
              <w:spacing w:after="240" w:line="240" w:lineRule="auto"/>
              <w:jc w:val="both"/>
              <w:rPr>
                <w:lang w:val="en-US"/>
              </w:rPr>
            </w:pPr>
            <w:r w:rsidRPr="00955293">
              <w:rPr>
                <w:lang w:val="en-US"/>
              </w:rPr>
              <w:t>Women*Highest parental ISEI (centered)*Highest parental ISEI (centered)</w:t>
            </w:r>
          </w:p>
        </w:tc>
        <w:tc>
          <w:tcPr>
            <w:tcW w:w="743" w:type="pct"/>
            <w:tcBorders>
              <w:top w:val="nil"/>
              <w:left w:val="nil"/>
              <w:bottom w:val="nil"/>
              <w:right w:val="nil"/>
            </w:tcBorders>
          </w:tcPr>
          <w:p w14:paraId="45684AE4" w14:textId="77777777" w:rsidR="004E1399" w:rsidRPr="00955293" w:rsidRDefault="004E1399" w:rsidP="006A5BD7">
            <w:pPr>
              <w:spacing w:after="240" w:line="240" w:lineRule="auto"/>
              <w:jc w:val="both"/>
              <w:rPr>
                <w:lang w:val="en-US"/>
              </w:rPr>
            </w:pPr>
            <w:r w:rsidRPr="00955293">
              <w:rPr>
                <w:lang w:val="en-US"/>
              </w:rPr>
              <w:t>0.0209</w:t>
            </w:r>
          </w:p>
        </w:tc>
        <w:tc>
          <w:tcPr>
            <w:tcW w:w="743" w:type="pct"/>
            <w:tcBorders>
              <w:top w:val="nil"/>
              <w:left w:val="nil"/>
              <w:bottom w:val="nil"/>
              <w:right w:val="nil"/>
            </w:tcBorders>
          </w:tcPr>
          <w:p w14:paraId="4D0DD5CF" w14:textId="77777777" w:rsidR="004E1399" w:rsidRPr="00955293" w:rsidRDefault="004E1399" w:rsidP="006A5BD7">
            <w:pPr>
              <w:spacing w:after="240" w:line="240" w:lineRule="auto"/>
              <w:jc w:val="both"/>
              <w:rPr>
                <w:lang w:val="en-US"/>
              </w:rPr>
            </w:pPr>
            <w:r w:rsidRPr="00955293">
              <w:rPr>
                <w:lang w:val="en-US"/>
              </w:rPr>
              <w:t>(0.0221)</w:t>
            </w:r>
          </w:p>
        </w:tc>
        <w:tc>
          <w:tcPr>
            <w:tcW w:w="743" w:type="pct"/>
            <w:tcBorders>
              <w:top w:val="nil"/>
              <w:left w:val="nil"/>
              <w:bottom w:val="nil"/>
              <w:right w:val="nil"/>
            </w:tcBorders>
          </w:tcPr>
          <w:p w14:paraId="26D03CE5" w14:textId="77777777" w:rsidR="004E1399" w:rsidRPr="00955293" w:rsidRDefault="004E1399" w:rsidP="006A5BD7">
            <w:pPr>
              <w:spacing w:after="240" w:line="240" w:lineRule="auto"/>
              <w:jc w:val="both"/>
              <w:rPr>
                <w:lang w:val="en-US"/>
              </w:rPr>
            </w:pPr>
            <w:r w:rsidRPr="00955293">
              <w:rPr>
                <w:lang w:val="en-US"/>
              </w:rPr>
              <w:t>0.00393</w:t>
            </w:r>
          </w:p>
        </w:tc>
        <w:tc>
          <w:tcPr>
            <w:tcW w:w="744" w:type="pct"/>
            <w:tcBorders>
              <w:top w:val="nil"/>
              <w:left w:val="nil"/>
              <w:bottom w:val="nil"/>
              <w:right w:val="nil"/>
            </w:tcBorders>
          </w:tcPr>
          <w:p w14:paraId="1DBCD6BD" w14:textId="77777777" w:rsidR="004E1399" w:rsidRPr="00955293" w:rsidRDefault="004E1399" w:rsidP="006A5BD7">
            <w:pPr>
              <w:spacing w:after="240" w:line="240" w:lineRule="auto"/>
              <w:jc w:val="both"/>
              <w:rPr>
                <w:lang w:val="en-US"/>
              </w:rPr>
            </w:pPr>
            <w:r w:rsidRPr="00955293">
              <w:rPr>
                <w:lang w:val="en-US"/>
              </w:rPr>
              <w:t>(0.0177)</w:t>
            </w:r>
          </w:p>
        </w:tc>
      </w:tr>
      <w:tr w:rsidR="004E1399" w:rsidRPr="00955293" w14:paraId="061F0FE9" w14:textId="77777777" w:rsidTr="006A5BD7">
        <w:tc>
          <w:tcPr>
            <w:tcW w:w="2027" w:type="pct"/>
            <w:tcBorders>
              <w:top w:val="nil"/>
              <w:left w:val="nil"/>
              <w:bottom w:val="single" w:sz="4" w:space="0" w:color="auto"/>
              <w:right w:val="nil"/>
            </w:tcBorders>
          </w:tcPr>
          <w:p w14:paraId="7FFF2347" w14:textId="77777777" w:rsidR="004E1399" w:rsidRPr="00955293" w:rsidRDefault="004E1399" w:rsidP="006A5BD7">
            <w:pPr>
              <w:spacing w:after="240" w:line="240" w:lineRule="auto"/>
              <w:jc w:val="both"/>
              <w:rPr>
                <w:lang w:val="en-US"/>
              </w:rPr>
            </w:pPr>
            <w:r w:rsidRPr="00955293">
              <w:rPr>
                <w:lang w:val="en-US"/>
              </w:rPr>
              <w:lastRenderedPageBreak/>
              <w:t>Constant</w:t>
            </w:r>
          </w:p>
        </w:tc>
        <w:tc>
          <w:tcPr>
            <w:tcW w:w="743" w:type="pct"/>
            <w:tcBorders>
              <w:top w:val="nil"/>
              <w:left w:val="nil"/>
              <w:bottom w:val="single" w:sz="4" w:space="0" w:color="auto"/>
              <w:right w:val="nil"/>
            </w:tcBorders>
          </w:tcPr>
          <w:p w14:paraId="79F94783" w14:textId="77777777" w:rsidR="004E1399" w:rsidRPr="00955293" w:rsidRDefault="004E1399" w:rsidP="006A5BD7">
            <w:pPr>
              <w:spacing w:after="240" w:line="240" w:lineRule="auto"/>
              <w:jc w:val="both"/>
              <w:rPr>
                <w:lang w:val="en-US"/>
              </w:rPr>
            </w:pPr>
            <w:r w:rsidRPr="00955293">
              <w:rPr>
                <w:lang w:val="en-US"/>
              </w:rPr>
              <w:t>522.4***</w:t>
            </w:r>
          </w:p>
        </w:tc>
        <w:tc>
          <w:tcPr>
            <w:tcW w:w="743" w:type="pct"/>
            <w:tcBorders>
              <w:top w:val="nil"/>
              <w:left w:val="nil"/>
              <w:bottom w:val="single" w:sz="4" w:space="0" w:color="auto"/>
              <w:right w:val="nil"/>
            </w:tcBorders>
          </w:tcPr>
          <w:p w14:paraId="6B395C02" w14:textId="77777777" w:rsidR="004E1399" w:rsidRPr="00955293" w:rsidRDefault="004E1399" w:rsidP="006A5BD7">
            <w:pPr>
              <w:spacing w:after="240" w:line="240" w:lineRule="auto"/>
              <w:jc w:val="both"/>
              <w:rPr>
                <w:lang w:val="en-US"/>
              </w:rPr>
            </w:pPr>
            <w:r w:rsidRPr="00955293">
              <w:rPr>
                <w:lang w:val="en-US"/>
              </w:rPr>
              <w:t>(5.835)</w:t>
            </w:r>
          </w:p>
        </w:tc>
        <w:tc>
          <w:tcPr>
            <w:tcW w:w="743" w:type="pct"/>
            <w:tcBorders>
              <w:top w:val="nil"/>
              <w:left w:val="nil"/>
              <w:bottom w:val="single" w:sz="4" w:space="0" w:color="auto"/>
              <w:right w:val="nil"/>
            </w:tcBorders>
          </w:tcPr>
          <w:p w14:paraId="128B9677" w14:textId="77777777" w:rsidR="004E1399" w:rsidRPr="00955293" w:rsidRDefault="004E1399" w:rsidP="006A5BD7">
            <w:pPr>
              <w:spacing w:after="240" w:line="240" w:lineRule="auto"/>
              <w:jc w:val="both"/>
              <w:rPr>
                <w:lang w:val="en-US"/>
              </w:rPr>
            </w:pPr>
            <w:r w:rsidRPr="00955293">
              <w:rPr>
                <w:lang w:val="en-US"/>
              </w:rPr>
              <w:t>557.5***</w:t>
            </w:r>
          </w:p>
        </w:tc>
        <w:tc>
          <w:tcPr>
            <w:tcW w:w="744" w:type="pct"/>
            <w:tcBorders>
              <w:top w:val="nil"/>
              <w:left w:val="nil"/>
              <w:bottom w:val="single" w:sz="4" w:space="0" w:color="auto"/>
              <w:right w:val="nil"/>
            </w:tcBorders>
          </w:tcPr>
          <w:p w14:paraId="10180FB3" w14:textId="77777777" w:rsidR="004E1399" w:rsidRPr="00955293" w:rsidRDefault="004E1399" w:rsidP="006A5BD7">
            <w:pPr>
              <w:spacing w:after="240" w:line="240" w:lineRule="auto"/>
              <w:jc w:val="both"/>
              <w:rPr>
                <w:lang w:val="en-US"/>
              </w:rPr>
            </w:pPr>
            <w:r w:rsidRPr="00955293">
              <w:rPr>
                <w:lang w:val="en-US"/>
              </w:rPr>
              <w:t>(8.591)</w:t>
            </w:r>
          </w:p>
        </w:tc>
      </w:tr>
      <w:tr w:rsidR="004E1399" w:rsidRPr="00955293" w14:paraId="0B1A0DEC" w14:textId="77777777" w:rsidTr="006A5BD7">
        <w:tc>
          <w:tcPr>
            <w:tcW w:w="2027" w:type="pct"/>
            <w:tcBorders>
              <w:top w:val="nil"/>
              <w:left w:val="nil"/>
              <w:bottom w:val="single" w:sz="4" w:space="0" w:color="auto"/>
              <w:right w:val="nil"/>
            </w:tcBorders>
          </w:tcPr>
          <w:p w14:paraId="70B214DD" w14:textId="77777777" w:rsidR="004E1399" w:rsidRPr="00955293" w:rsidRDefault="004E1399" w:rsidP="006A5BD7">
            <w:pPr>
              <w:spacing w:after="240" w:line="240" w:lineRule="auto"/>
              <w:jc w:val="both"/>
              <w:rPr>
                <w:lang w:val="en-US"/>
              </w:rPr>
            </w:pPr>
            <w:r w:rsidRPr="00955293">
              <w:rPr>
                <w:lang w:val="en-US"/>
              </w:rPr>
              <w:t>Observations</w:t>
            </w:r>
          </w:p>
        </w:tc>
        <w:tc>
          <w:tcPr>
            <w:tcW w:w="743" w:type="pct"/>
            <w:tcBorders>
              <w:top w:val="nil"/>
              <w:left w:val="nil"/>
              <w:bottom w:val="single" w:sz="4" w:space="0" w:color="auto"/>
              <w:right w:val="nil"/>
            </w:tcBorders>
          </w:tcPr>
          <w:p w14:paraId="7AD75D77" w14:textId="77777777" w:rsidR="004E1399" w:rsidRPr="00955293" w:rsidRDefault="004E1399" w:rsidP="006A5BD7">
            <w:pPr>
              <w:spacing w:after="240" w:line="240" w:lineRule="auto"/>
              <w:jc w:val="both"/>
              <w:rPr>
                <w:lang w:val="en-US"/>
              </w:rPr>
            </w:pPr>
            <w:r w:rsidRPr="00955293">
              <w:rPr>
                <w:lang w:val="en-US"/>
              </w:rPr>
              <w:t>2221</w:t>
            </w:r>
          </w:p>
        </w:tc>
        <w:tc>
          <w:tcPr>
            <w:tcW w:w="743" w:type="pct"/>
            <w:tcBorders>
              <w:top w:val="nil"/>
              <w:left w:val="nil"/>
              <w:bottom w:val="single" w:sz="4" w:space="0" w:color="auto"/>
              <w:right w:val="nil"/>
            </w:tcBorders>
          </w:tcPr>
          <w:p w14:paraId="33298FBF" w14:textId="77777777" w:rsidR="004E1399" w:rsidRPr="00955293" w:rsidRDefault="004E1399" w:rsidP="006A5BD7">
            <w:pPr>
              <w:spacing w:after="240" w:line="240" w:lineRule="auto"/>
              <w:jc w:val="both"/>
              <w:rPr>
                <w:lang w:val="en-US"/>
              </w:rPr>
            </w:pPr>
          </w:p>
        </w:tc>
        <w:tc>
          <w:tcPr>
            <w:tcW w:w="743" w:type="pct"/>
            <w:tcBorders>
              <w:top w:val="nil"/>
              <w:left w:val="nil"/>
              <w:bottom w:val="single" w:sz="4" w:space="0" w:color="auto"/>
              <w:right w:val="nil"/>
            </w:tcBorders>
          </w:tcPr>
          <w:p w14:paraId="5C7C736B" w14:textId="77777777" w:rsidR="004E1399" w:rsidRPr="00955293" w:rsidRDefault="004E1399" w:rsidP="006A5BD7">
            <w:pPr>
              <w:spacing w:after="240" w:line="240" w:lineRule="auto"/>
              <w:jc w:val="both"/>
              <w:rPr>
                <w:lang w:val="en-US"/>
              </w:rPr>
            </w:pPr>
            <w:r w:rsidRPr="00955293">
              <w:rPr>
                <w:lang w:val="en-US"/>
              </w:rPr>
              <w:t>1960</w:t>
            </w:r>
          </w:p>
        </w:tc>
        <w:tc>
          <w:tcPr>
            <w:tcW w:w="744" w:type="pct"/>
            <w:tcBorders>
              <w:top w:val="nil"/>
              <w:left w:val="nil"/>
              <w:bottom w:val="single" w:sz="4" w:space="0" w:color="auto"/>
              <w:right w:val="nil"/>
            </w:tcBorders>
          </w:tcPr>
          <w:p w14:paraId="2D64B254" w14:textId="77777777" w:rsidR="004E1399" w:rsidRPr="00955293" w:rsidRDefault="004E1399" w:rsidP="006A5BD7">
            <w:pPr>
              <w:spacing w:after="240" w:line="240" w:lineRule="auto"/>
              <w:jc w:val="both"/>
              <w:rPr>
                <w:lang w:val="en-US"/>
              </w:rPr>
            </w:pPr>
          </w:p>
        </w:tc>
      </w:tr>
    </w:tbl>
    <w:p w14:paraId="0194BC34" w14:textId="77777777" w:rsidR="004E1399" w:rsidRPr="00955293" w:rsidRDefault="004E1399" w:rsidP="006A5BD7">
      <w:pPr>
        <w:spacing w:after="240" w:line="240" w:lineRule="auto"/>
        <w:jc w:val="both"/>
        <w:rPr>
          <w:lang w:val="en-US"/>
        </w:rPr>
      </w:pPr>
      <w:r w:rsidRPr="00955293">
        <w:rPr>
          <w:lang w:val="en-US"/>
        </w:rPr>
        <w:t>Standard errors in parentheses</w:t>
      </w:r>
    </w:p>
    <w:p w14:paraId="4204C379"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4BCBD5B8"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65D2D433" w14:textId="190842FE" w:rsidR="004E1399" w:rsidRPr="00955293" w:rsidRDefault="004E1399" w:rsidP="006A5BD7">
      <w:pPr>
        <w:spacing w:after="240" w:line="240" w:lineRule="auto"/>
        <w:jc w:val="both"/>
        <w:rPr>
          <w:lang w:val="en-GB"/>
        </w:rPr>
      </w:pPr>
      <w:bookmarkStart w:id="13" w:name="_Ref2080772"/>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0A27A3">
        <w:rPr>
          <w:b/>
          <w:noProof/>
        </w:rPr>
        <w:t>3</w:t>
      </w:r>
      <w:r w:rsidRPr="00955293">
        <w:rPr>
          <w:b/>
        </w:rPr>
        <w:fldChar w:fldCharType="end"/>
      </w:r>
      <w:bookmarkEnd w:id="13"/>
      <w:r w:rsidRPr="00955293">
        <w:rPr>
          <w:b/>
        </w:rPr>
        <w:t xml:space="preserve">: </w:t>
      </w:r>
      <w:r w:rsidRPr="00955293">
        <w:rPr>
          <w:lang w:val="en-GB"/>
        </w:rPr>
        <w:t>Probability of belonging to a certain educational cluster (average marginal effects based on multinomial logistic regression)</w:t>
      </w:r>
    </w:p>
    <w:tbl>
      <w:tblPr>
        <w:tblW w:w="5000" w:type="pct"/>
        <w:tblLook w:val="0000" w:firstRow="0" w:lastRow="0" w:firstColumn="0" w:lastColumn="0" w:noHBand="0" w:noVBand="0"/>
      </w:tblPr>
      <w:tblGrid>
        <w:gridCol w:w="1997"/>
        <w:gridCol w:w="1549"/>
        <w:gridCol w:w="1550"/>
        <w:gridCol w:w="1550"/>
        <w:gridCol w:w="1550"/>
        <w:gridCol w:w="1550"/>
      </w:tblGrid>
      <w:tr w:rsidR="004E1399" w:rsidRPr="00955293" w14:paraId="2287D213" w14:textId="77777777" w:rsidTr="006A5BD7">
        <w:tc>
          <w:tcPr>
            <w:tcW w:w="1025" w:type="pct"/>
            <w:tcBorders>
              <w:top w:val="single" w:sz="4" w:space="0" w:color="auto"/>
              <w:left w:val="nil"/>
              <w:bottom w:val="nil"/>
              <w:right w:val="nil"/>
            </w:tcBorders>
          </w:tcPr>
          <w:p w14:paraId="642398FE" w14:textId="77777777" w:rsidR="004E1399" w:rsidRPr="00955293" w:rsidRDefault="004E1399" w:rsidP="006A5BD7">
            <w:pPr>
              <w:spacing w:after="240" w:line="240" w:lineRule="auto"/>
              <w:jc w:val="both"/>
              <w:rPr>
                <w:b/>
                <w:lang w:val="en-US"/>
              </w:rPr>
            </w:pPr>
          </w:p>
        </w:tc>
        <w:tc>
          <w:tcPr>
            <w:tcW w:w="795" w:type="pct"/>
            <w:tcBorders>
              <w:top w:val="single" w:sz="4" w:space="0" w:color="auto"/>
              <w:left w:val="nil"/>
              <w:bottom w:val="nil"/>
              <w:right w:val="nil"/>
            </w:tcBorders>
          </w:tcPr>
          <w:p w14:paraId="44B13AC4" w14:textId="77777777" w:rsidR="004E1399" w:rsidRPr="00955293" w:rsidRDefault="004E1399" w:rsidP="006A5BD7">
            <w:pPr>
              <w:spacing w:after="240" w:line="240" w:lineRule="auto"/>
              <w:jc w:val="both"/>
              <w:rPr>
                <w:b/>
                <w:lang w:val="en-US"/>
              </w:rPr>
            </w:pPr>
            <w:r w:rsidRPr="00955293">
              <w:rPr>
                <w:b/>
                <w:lang w:val="en-US"/>
              </w:rPr>
              <w:t>Vocational</w:t>
            </w:r>
          </w:p>
        </w:tc>
        <w:tc>
          <w:tcPr>
            <w:tcW w:w="795" w:type="pct"/>
            <w:tcBorders>
              <w:top w:val="single" w:sz="4" w:space="0" w:color="auto"/>
              <w:left w:val="nil"/>
              <w:bottom w:val="nil"/>
              <w:right w:val="nil"/>
            </w:tcBorders>
          </w:tcPr>
          <w:p w14:paraId="5E2839A8" w14:textId="77777777" w:rsidR="004E1399" w:rsidRPr="00955293" w:rsidRDefault="004E1399" w:rsidP="006A5BD7">
            <w:pPr>
              <w:spacing w:after="240" w:line="240" w:lineRule="auto"/>
              <w:jc w:val="both"/>
              <w:rPr>
                <w:b/>
                <w:lang w:val="en-US"/>
              </w:rPr>
            </w:pPr>
            <w:r w:rsidRPr="00955293">
              <w:rPr>
                <w:b/>
                <w:lang w:val="en-US"/>
              </w:rPr>
              <w:t>Voc. &amp; Tertiary</w:t>
            </w:r>
          </w:p>
        </w:tc>
        <w:tc>
          <w:tcPr>
            <w:tcW w:w="795" w:type="pct"/>
            <w:tcBorders>
              <w:top w:val="single" w:sz="4" w:space="0" w:color="auto"/>
              <w:left w:val="nil"/>
              <w:bottom w:val="nil"/>
              <w:right w:val="nil"/>
            </w:tcBorders>
          </w:tcPr>
          <w:p w14:paraId="4838D4AC" w14:textId="77777777" w:rsidR="004E1399" w:rsidRPr="00955293" w:rsidRDefault="004E1399" w:rsidP="006A5BD7">
            <w:pPr>
              <w:spacing w:after="240" w:line="240" w:lineRule="auto"/>
              <w:jc w:val="both"/>
              <w:rPr>
                <w:b/>
                <w:lang w:val="en-US"/>
              </w:rPr>
            </w:pPr>
            <w:r w:rsidRPr="00955293">
              <w:rPr>
                <w:b/>
                <w:lang w:val="en-US"/>
              </w:rPr>
              <w:t>Specialized Sec. &amp; Tertiary</w:t>
            </w:r>
          </w:p>
        </w:tc>
        <w:tc>
          <w:tcPr>
            <w:tcW w:w="795" w:type="pct"/>
            <w:tcBorders>
              <w:top w:val="single" w:sz="4" w:space="0" w:color="auto"/>
              <w:left w:val="nil"/>
              <w:bottom w:val="nil"/>
              <w:right w:val="nil"/>
            </w:tcBorders>
          </w:tcPr>
          <w:p w14:paraId="4743A0E0" w14:textId="77777777" w:rsidR="004E1399" w:rsidRPr="00955293" w:rsidRDefault="004E1399" w:rsidP="006A5BD7">
            <w:pPr>
              <w:spacing w:after="240" w:line="240" w:lineRule="auto"/>
              <w:jc w:val="both"/>
              <w:rPr>
                <w:b/>
                <w:lang w:val="en-US"/>
              </w:rPr>
            </w:pPr>
            <w:r w:rsidRPr="00955293">
              <w:rPr>
                <w:b/>
                <w:lang w:val="en-US"/>
              </w:rPr>
              <w:t>Academic Mixed</w:t>
            </w:r>
          </w:p>
        </w:tc>
        <w:tc>
          <w:tcPr>
            <w:tcW w:w="795" w:type="pct"/>
            <w:tcBorders>
              <w:top w:val="single" w:sz="4" w:space="0" w:color="auto"/>
              <w:left w:val="nil"/>
              <w:bottom w:val="nil"/>
              <w:right w:val="nil"/>
            </w:tcBorders>
          </w:tcPr>
          <w:p w14:paraId="087F9BC7" w14:textId="77777777" w:rsidR="004E1399" w:rsidRPr="00955293" w:rsidRDefault="004E1399" w:rsidP="006A5BD7">
            <w:pPr>
              <w:spacing w:after="240" w:line="240" w:lineRule="auto"/>
              <w:jc w:val="both"/>
              <w:rPr>
                <w:b/>
                <w:lang w:val="en-US"/>
              </w:rPr>
            </w:pPr>
            <w:r w:rsidRPr="00955293">
              <w:rPr>
                <w:b/>
                <w:lang w:val="en-US"/>
              </w:rPr>
              <w:t>Academic</w:t>
            </w:r>
          </w:p>
        </w:tc>
      </w:tr>
      <w:tr w:rsidR="004E1399" w:rsidRPr="00955293" w14:paraId="7B0EDB13" w14:textId="77777777" w:rsidTr="006A5BD7">
        <w:tc>
          <w:tcPr>
            <w:tcW w:w="1025" w:type="pct"/>
            <w:tcBorders>
              <w:top w:val="single" w:sz="4" w:space="0" w:color="auto"/>
              <w:left w:val="nil"/>
              <w:bottom w:val="nil"/>
              <w:right w:val="nil"/>
            </w:tcBorders>
          </w:tcPr>
          <w:p w14:paraId="4F92DFE5" w14:textId="77777777" w:rsidR="004E1399" w:rsidRPr="00955293" w:rsidRDefault="004E1399" w:rsidP="006A5BD7">
            <w:pPr>
              <w:spacing w:after="240" w:line="240" w:lineRule="auto"/>
              <w:jc w:val="both"/>
              <w:rPr>
                <w:lang w:val="en-US"/>
              </w:rPr>
            </w:pPr>
            <w:r w:rsidRPr="00955293">
              <w:rPr>
                <w:lang w:val="en-US"/>
              </w:rPr>
              <w:t>Women</w:t>
            </w:r>
          </w:p>
        </w:tc>
        <w:tc>
          <w:tcPr>
            <w:tcW w:w="795" w:type="pct"/>
            <w:tcBorders>
              <w:top w:val="single" w:sz="4" w:space="0" w:color="auto"/>
              <w:left w:val="nil"/>
              <w:bottom w:val="nil"/>
              <w:right w:val="nil"/>
            </w:tcBorders>
          </w:tcPr>
          <w:p w14:paraId="50A4287C" w14:textId="77777777" w:rsidR="004E1399" w:rsidRPr="00955293" w:rsidRDefault="004E1399" w:rsidP="006A5BD7">
            <w:pPr>
              <w:spacing w:after="240" w:line="240" w:lineRule="auto"/>
              <w:jc w:val="both"/>
              <w:rPr>
                <w:lang w:val="en-US"/>
              </w:rPr>
            </w:pPr>
            <w:r w:rsidRPr="00955293">
              <w:rPr>
                <w:lang w:val="en-US"/>
              </w:rPr>
              <w:t>-0.106***</w:t>
            </w:r>
          </w:p>
        </w:tc>
        <w:tc>
          <w:tcPr>
            <w:tcW w:w="795" w:type="pct"/>
            <w:tcBorders>
              <w:top w:val="single" w:sz="4" w:space="0" w:color="auto"/>
              <w:left w:val="nil"/>
              <w:bottom w:val="nil"/>
              <w:right w:val="nil"/>
            </w:tcBorders>
          </w:tcPr>
          <w:p w14:paraId="44B20426" w14:textId="77777777" w:rsidR="004E1399" w:rsidRPr="00955293" w:rsidRDefault="004E1399" w:rsidP="006A5BD7">
            <w:pPr>
              <w:spacing w:after="240" w:line="240" w:lineRule="auto"/>
              <w:jc w:val="both"/>
              <w:rPr>
                <w:lang w:val="en-US"/>
              </w:rPr>
            </w:pPr>
            <w:r w:rsidRPr="00955293">
              <w:rPr>
                <w:lang w:val="en-US"/>
              </w:rPr>
              <w:t>-0.0976***</w:t>
            </w:r>
          </w:p>
        </w:tc>
        <w:tc>
          <w:tcPr>
            <w:tcW w:w="795" w:type="pct"/>
            <w:tcBorders>
              <w:top w:val="single" w:sz="4" w:space="0" w:color="auto"/>
              <w:left w:val="nil"/>
              <w:bottom w:val="nil"/>
              <w:right w:val="nil"/>
            </w:tcBorders>
          </w:tcPr>
          <w:p w14:paraId="7C55FD3E" w14:textId="77777777" w:rsidR="004E1399" w:rsidRPr="00955293" w:rsidRDefault="004E1399" w:rsidP="006A5BD7">
            <w:pPr>
              <w:spacing w:after="240" w:line="240" w:lineRule="auto"/>
              <w:jc w:val="both"/>
              <w:rPr>
                <w:lang w:val="en-US"/>
              </w:rPr>
            </w:pPr>
            <w:r w:rsidRPr="00955293">
              <w:rPr>
                <w:lang w:val="en-US"/>
              </w:rPr>
              <w:t>0.118***</w:t>
            </w:r>
          </w:p>
        </w:tc>
        <w:tc>
          <w:tcPr>
            <w:tcW w:w="795" w:type="pct"/>
            <w:tcBorders>
              <w:top w:val="single" w:sz="4" w:space="0" w:color="auto"/>
              <w:left w:val="nil"/>
              <w:bottom w:val="nil"/>
              <w:right w:val="nil"/>
            </w:tcBorders>
          </w:tcPr>
          <w:p w14:paraId="09E132C1" w14:textId="77777777" w:rsidR="004E1399" w:rsidRPr="00955293" w:rsidRDefault="004E1399" w:rsidP="006A5BD7">
            <w:pPr>
              <w:spacing w:after="240" w:line="240" w:lineRule="auto"/>
              <w:jc w:val="both"/>
              <w:rPr>
                <w:lang w:val="en-US"/>
              </w:rPr>
            </w:pPr>
            <w:r w:rsidRPr="00955293">
              <w:rPr>
                <w:lang w:val="en-US"/>
              </w:rPr>
              <w:t>0.0466***</w:t>
            </w:r>
          </w:p>
        </w:tc>
        <w:tc>
          <w:tcPr>
            <w:tcW w:w="795" w:type="pct"/>
            <w:tcBorders>
              <w:top w:val="single" w:sz="4" w:space="0" w:color="auto"/>
              <w:left w:val="nil"/>
              <w:bottom w:val="nil"/>
              <w:right w:val="nil"/>
            </w:tcBorders>
          </w:tcPr>
          <w:p w14:paraId="1F64DA13" w14:textId="77777777" w:rsidR="004E1399" w:rsidRPr="00955293" w:rsidRDefault="004E1399" w:rsidP="006A5BD7">
            <w:pPr>
              <w:spacing w:after="240" w:line="240" w:lineRule="auto"/>
              <w:jc w:val="both"/>
              <w:rPr>
                <w:lang w:val="en-US"/>
              </w:rPr>
            </w:pPr>
            <w:r w:rsidRPr="00955293">
              <w:rPr>
                <w:lang w:val="en-US"/>
              </w:rPr>
              <w:t>0.0393</w:t>
            </w:r>
          </w:p>
        </w:tc>
      </w:tr>
      <w:tr w:rsidR="004E1399" w:rsidRPr="00955293" w14:paraId="4D4572A2" w14:textId="77777777" w:rsidTr="006A5BD7">
        <w:tc>
          <w:tcPr>
            <w:tcW w:w="1025" w:type="pct"/>
            <w:tcBorders>
              <w:top w:val="nil"/>
              <w:left w:val="nil"/>
              <w:bottom w:val="nil"/>
              <w:right w:val="nil"/>
            </w:tcBorders>
          </w:tcPr>
          <w:p w14:paraId="03F74F62"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41AD103C" w14:textId="77777777" w:rsidR="004E1399" w:rsidRPr="00955293" w:rsidRDefault="004E1399" w:rsidP="006A5BD7">
            <w:pPr>
              <w:spacing w:after="240" w:line="240" w:lineRule="auto"/>
              <w:jc w:val="both"/>
              <w:rPr>
                <w:lang w:val="en-US"/>
              </w:rPr>
            </w:pPr>
            <w:r w:rsidRPr="00955293">
              <w:rPr>
                <w:lang w:val="en-US"/>
              </w:rPr>
              <w:t>(0.0320)</w:t>
            </w:r>
          </w:p>
        </w:tc>
        <w:tc>
          <w:tcPr>
            <w:tcW w:w="795" w:type="pct"/>
            <w:tcBorders>
              <w:top w:val="nil"/>
              <w:left w:val="nil"/>
              <w:bottom w:val="nil"/>
              <w:right w:val="nil"/>
            </w:tcBorders>
          </w:tcPr>
          <w:p w14:paraId="27549907" w14:textId="77777777" w:rsidR="004E1399" w:rsidRPr="00955293" w:rsidRDefault="004E1399" w:rsidP="006A5BD7">
            <w:pPr>
              <w:spacing w:after="240" w:line="240" w:lineRule="auto"/>
              <w:jc w:val="both"/>
              <w:rPr>
                <w:lang w:val="en-US"/>
              </w:rPr>
            </w:pPr>
            <w:r w:rsidRPr="00955293">
              <w:rPr>
                <w:lang w:val="en-US"/>
              </w:rPr>
              <w:t>(0.0193)</w:t>
            </w:r>
          </w:p>
        </w:tc>
        <w:tc>
          <w:tcPr>
            <w:tcW w:w="795" w:type="pct"/>
            <w:tcBorders>
              <w:top w:val="nil"/>
              <w:left w:val="nil"/>
              <w:bottom w:val="nil"/>
              <w:right w:val="nil"/>
            </w:tcBorders>
          </w:tcPr>
          <w:p w14:paraId="737F631A" w14:textId="77777777" w:rsidR="004E1399" w:rsidRPr="00955293" w:rsidRDefault="004E1399" w:rsidP="006A5BD7">
            <w:pPr>
              <w:spacing w:after="240" w:line="240" w:lineRule="auto"/>
              <w:jc w:val="both"/>
              <w:rPr>
                <w:lang w:val="en-US"/>
              </w:rPr>
            </w:pPr>
            <w:r w:rsidRPr="00955293">
              <w:rPr>
                <w:lang w:val="en-US"/>
              </w:rPr>
              <w:t>(0.0134)</w:t>
            </w:r>
          </w:p>
        </w:tc>
        <w:tc>
          <w:tcPr>
            <w:tcW w:w="795" w:type="pct"/>
            <w:tcBorders>
              <w:top w:val="nil"/>
              <w:left w:val="nil"/>
              <w:bottom w:val="nil"/>
              <w:right w:val="nil"/>
            </w:tcBorders>
          </w:tcPr>
          <w:p w14:paraId="7909DA2C" w14:textId="77777777" w:rsidR="004E1399" w:rsidRPr="00955293" w:rsidRDefault="004E1399" w:rsidP="006A5BD7">
            <w:pPr>
              <w:spacing w:after="240" w:line="240" w:lineRule="auto"/>
              <w:jc w:val="both"/>
              <w:rPr>
                <w:lang w:val="en-US"/>
              </w:rPr>
            </w:pPr>
            <w:r w:rsidRPr="00955293">
              <w:rPr>
                <w:lang w:val="en-US"/>
              </w:rPr>
              <w:t>(0.0130)</w:t>
            </w:r>
          </w:p>
        </w:tc>
        <w:tc>
          <w:tcPr>
            <w:tcW w:w="795" w:type="pct"/>
            <w:tcBorders>
              <w:top w:val="nil"/>
              <w:left w:val="nil"/>
              <w:bottom w:val="nil"/>
              <w:right w:val="nil"/>
            </w:tcBorders>
          </w:tcPr>
          <w:p w14:paraId="0A03C266" w14:textId="77777777" w:rsidR="004E1399" w:rsidRPr="00955293" w:rsidRDefault="004E1399" w:rsidP="006A5BD7">
            <w:pPr>
              <w:spacing w:after="240" w:line="240" w:lineRule="auto"/>
              <w:jc w:val="both"/>
              <w:rPr>
                <w:lang w:val="en-US"/>
              </w:rPr>
            </w:pPr>
            <w:r w:rsidRPr="00955293">
              <w:rPr>
                <w:lang w:val="en-US"/>
              </w:rPr>
              <w:t>(0.0216)</w:t>
            </w:r>
          </w:p>
        </w:tc>
      </w:tr>
      <w:tr w:rsidR="004E1399" w:rsidRPr="00955293" w14:paraId="76F4E621" w14:textId="77777777" w:rsidTr="006A5BD7">
        <w:tc>
          <w:tcPr>
            <w:tcW w:w="1025" w:type="pct"/>
            <w:tcBorders>
              <w:top w:val="nil"/>
              <w:left w:val="nil"/>
              <w:bottom w:val="nil"/>
              <w:right w:val="nil"/>
            </w:tcBorders>
          </w:tcPr>
          <w:p w14:paraId="7C4B97CD" w14:textId="77777777" w:rsidR="004E1399" w:rsidRPr="00955293" w:rsidRDefault="004E1399" w:rsidP="006A5BD7">
            <w:pPr>
              <w:spacing w:after="240" w:line="240" w:lineRule="auto"/>
              <w:jc w:val="both"/>
              <w:rPr>
                <w:lang w:val="en-US"/>
              </w:rPr>
            </w:pPr>
            <w:r w:rsidRPr="00955293">
              <w:rPr>
                <w:lang w:val="en-US"/>
              </w:rPr>
              <w:t>Highest parental ISEI</w:t>
            </w:r>
          </w:p>
        </w:tc>
        <w:tc>
          <w:tcPr>
            <w:tcW w:w="795" w:type="pct"/>
            <w:tcBorders>
              <w:top w:val="nil"/>
              <w:left w:val="nil"/>
              <w:bottom w:val="nil"/>
              <w:right w:val="nil"/>
            </w:tcBorders>
          </w:tcPr>
          <w:p w14:paraId="7B0B8356" w14:textId="77777777" w:rsidR="004E1399" w:rsidRPr="00955293" w:rsidRDefault="004E1399" w:rsidP="006A5BD7">
            <w:pPr>
              <w:spacing w:after="240" w:line="240" w:lineRule="auto"/>
              <w:jc w:val="both"/>
              <w:rPr>
                <w:lang w:val="en-US"/>
              </w:rPr>
            </w:pPr>
            <w:r w:rsidRPr="00955293">
              <w:rPr>
                <w:lang w:val="en-US"/>
              </w:rPr>
              <w:t>-0.0105***</w:t>
            </w:r>
          </w:p>
        </w:tc>
        <w:tc>
          <w:tcPr>
            <w:tcW w:w="795" w:type="pct"/>
            <w:tcBorders>
              <w:top w:val="nil"/>
              <w:left w:val="nil"/>
              <w:bottom w:val="nil"/>
              <w:right w:val="nil"/>
            </w:tcBorders>
          </w:tcPr>
          <w:p w14:paraId="03BA81CB" w14:textId="77777777" w:rsidR="004E1399" w:rsidRPr="00955293" w:rsidRDefault="004E1399" w:rsidP="006A5BD7">
            <w:pPr>
              <w:spacing w:after="240" w:line="240" w:lineRule="auto"/>
              <w:jc w:val="both"/>
              <w:rPr>
                <w:lang w:val="en-US"/>
              </w:rPr>
            </w:pPr>
            <w:r w:rsidRPr="00955293">
              <w:rPr>
                <w:lang w:val="en-US"/>
              </w:rPr>
              <w:t>0.00147**</w:t>
            </w:r>
          </w:p>
        </w:tc>
        <w:tc>
          <w:tcPr>
            <w:tcW w:w="795" w:type="pct"/>
            <w:tcBorders>
              <w:top w:val="nil"/>
              <w:left w:val="nil"/>
              <w:bottom w:val="nil"/>
              <w:right w:val="nil"/>
            </w:tcBorders>
          </w:tcPr>
          <w:p w14:paraId="2511EC7D" w14:textId="77777777" w:rsidR="004E1399" w:rsidRPr="00955293" w:rsidRDefault="004E1399" w:rsidP="006A5BD7">
            <w:pPr>
              <w:spacing w:after="240" w:line="240" w:lineRule="auto"/>
              <w:jc w:val="both"/>
              <w:rPr>
                <w:lang w:val="en-US"/>
              </w:rPr>
            </w:pPr>
            <w:r w:rsidRPr="00955293">
              <w:rPr>
                <w:lang w:val="en-US"/>
              </w:rPr>
              <w:t>-0.000181</w:t>
            </w:r>
          </w:p>
        </w:tc>
        <w:tc>
          <w:tcPr>
            <w:tcW w:w="795" w:type="pct"/>
            <w:tcBorders>
              <w:top w:val="nil"/>
              <w:left w:val="nil"/>
              <w:bottom w:val="nil"/>
              <w:right w:val="nil"/>
            </w:tcBorders>
          </w:tcPr>
          <w:p w14:paraId="3BAA438A" w14:textId="77777777" w:rsidR="004E1399" w:rsidRPr="00955293" w:rsidRDefault="004E1399" w:rsidP="006A5BD7">
            <w:pPr>
              <w:spacing w:after="240" w:line="240" w:lineRule="auto"/>
              <w:jc w:val="both"/>
              <w:rPr>
                <w:lang w:val="en-US"/>
              </w:rPr>
            </w:pPr>
            <w:r w:rsidRPr="00955293">
              <w:rPr>
                <w:lang w:val="en-US"/>
              </w:rPr>
              <w:t>0.00218***</w:t>
            </w:r>
          </w:p>
        </w:tc>
        <w:tc>
          <w:tcPr>
            <w:tcW w:w="795" w:type="pct"/>
            <w:tcBorders>
              <w:top w:val="nil"/>
              <w:left w:val="nil"/>
              <w:bottom w:val="nil"/>
              <w:right w:val="nil"/>
            </w:tcBorders>
          </w:tcPr>
          <w:p w14:paraId="0DEDCD98" w14:textId="77777777" w:rsidR="004E1399" w:rsidRPr="00955293" w:rsidRDefault="004E1399" w:rsidP="006A5BD7">
            <w:pPr>
              <w:spacing w:after="240" w:line="240" w:lineRule="auto"/>
              <w:jc w:val="both"/>
              <w:rPr>
                <w:lang w:val="en-US"/>
              </w:rPr>
            </w:pPr>
            <w:r w:rsidRPr="00955293">
              <w:rPr>
                <w:lang w:val="en-US"/>
              </w:rPr>
              <w:t>0.00702***</w:t>
            </w:r>
          </w:p>
        </w:tc>
      </w:tr>
      <w:tr w:rsidR="004E1399" w:rsidRPr="00955293" w14:paraId="448D18D5" w14:textId="77777777" w:rsidTr="006A5BD7">
        <w:tc>
          <w:tcPr>
            <w:tcW w:w="1025" w:type="pct"/>
            <w:tcBorders>
              <w:top w:val="nil"/>
              <w:left w:val="nil"/>
              <w:bottom w:val="single" w:sz="4" w:space="0" w:color="auto"/>
              <w:right w:val="nil"/>
            </w:tcBorders>
          </w:tcPr>
          <w:p w14:paraId="2C2D7CBF" w14:textId="77777777" w:rsidR="004E1399" w:rsidRPr="00955293" w:rsidRDefault="004E1399" w:rsidP="006A5BD7">
            <w:pPr>
              <w:spacing w:after="240" w:line="240" w:lineRule="auto"/>
              <w:jc w:val="both"/>
              <w:rPr>
                <w:lang w:val="en-US"/>
              </w:rPr>
            </w:pPr>
          </w:p>
        </w:tc>
        <w:tc>
          <w:tcPr>
            <w:tcW w:w="795" w:type="pct"/>
            <w:tcBorders>
              <w:top w:val="nil"/>
              <w:left w:val="nil"/>
              <w:bottom w:val="single" w:sz="4" w:space="0" w:color="auto"/>
              <w:right w:val="nil"/>
            </w:tcBorders>
          </w:tcPr>
          <w:p w14:paraId="68176F7F" w14:textId="77777777" w:rsidR="004E1399" w:rsidRPr="00955293" w:rsidRDefault="004E1399" w:rsidP="006A5BD7">
            <w:pPr>
              <w:spacing w:after="240" w:line="240" w:lineRule="auto"/>
              <w:jc w:val="both"/>
              <w:rPr>
                <w:lang w:val="en-US"/>
              </w:rPr>
            </w:pPr>
            <w:r w:rsidRPr="00955293">
              <w:rPr>
                <w:lang w:val="en-US"/>
              </w:rPr>
              <w:t>(0.000698)</w:t>
            </w:r>
          </w:p>
        </w:tc>
        <w:tc>
          <w:tcPr>
            <w:tcW w:w="795" w:type="pct"/>
            <w:tcBorders>
              <w:top w:val="nil"/>
              <w:left w:val="nil"/>
              <w:bottom w:val="single" w:sz="4" w:space="0" w:color="auto"/>
              <w:right w:val="nil"/>
            </w:tcBorders>
          </w:tcPr>
          <w:p w14:paraId="661D393F" w14:textId="77777777" w:rsidR="004E1399" w:rsidRPr="00955293" w:rsidRDefault="004E1399" w:rsidP="006A5BD7">
            <w:pPr>
              <w:spacing w:after="240" w:line="240" w:lineRule="auto"/>
              <w:jc w:val="both"/>
              <w:rPr>
                <w:lang w:val="en-US"/>
              </w:rPr>
            </w:pPr>
            <w:r w:rsidRPr="00955293">
              <w:rPr>
                <w:lang w:val="en-US"/>
              </w:rPr>
              <w:t>(0.000478)</w:t>
            </w:r>
          </w:p>
        </w:tc>
        <w:tc>
          <w:tcPr>
            <w:tcW w:w="795" w:type="pct"/>
            <w:tcBorders>
              <w:top w:val="nil"/>
              <w:left w:val="nil"/>
              <w:bottom w:val="single" w:sz="4" w:space="0" w:color="auto"/>
              <w:right w:val="nil"/>
            </w:tcBorders>
          </w:tcPr>
          <w:p w14:paraId="0A2A0520" w14:textId="77777777" w:rsidR="004E1399" w:rsidRPr="00955293" w:rsidRDefault="004E1399" w:rsidP="006A5BD7">
            <w:pPr>
              <w:spacing w:after="240" w:line="240" w:lineRule="auto"/>
              <w:jc w:val="both"/>
              <w:rPr>
                <w:lang w:val="en-US"/>
              </w:rPr>
            </w:pPr>
            <w:r w:rsidRPr="00955293">
              <w:rPr>
                <w:lang w:val="en-US"/>
              </w:rPr>
              <w:t>(0.000380)</w:t>
            </w:r>
          </w:p>
        </w:tc>
        <w:tc>
          <w:tcPr>
            <w:tcW w:w="795" w:type="pct"/>
            <w:tcBorders>
              <w:top w:val="nil"/>
              <w:left w:val="nil"/>
              <w:bottom w:val="single" w:sz="4" w:space="0" w:color="auto"/>
              <w:right w:val="nil"/>
            </w:tcBorders>
          </w:tcPr>
          <w:p w14:paraId="09134AEF" w14:textId="77777777" w:rsidR="004E1399" w:rsidRPr="00955293" w:rsidRDefault="004E1399" w:rsidP="006A5BD7">
            <w:pPr>
              <w:spacing w:after="240" w:line="240" w:lineRule="auto"/>
              <w:jc w:val="both"/>
              <w:rPr>
                <w:lang w:val="en-US"/>
              </w:rPr>
            </w:pPr>
            <w:r w:rsidRPr="00955293">
              <w:rPr>
                <w:lang w:val="en-US"/>
              </w:rPr>
              <w:t>(0.000375)</w:t>
            </w:r>
          </w:p>
        </w:tc>
        <w:tc>
          <w:tcPr>
            <w:tcW w:w="795" w:type="pct"/>
            <w:tcBorders>
              <w:top w:val="nil"/>
              <w:left w:val="nil"/>
              <w:bottom w:val="single" w:sz="4" w:space="0" w:color="auto"/>
              <w:right w:val="nil"/>
            </w:tcBorders>
          </w:tcPr>
          <w:p w14:paraId="442E700A" w14:textId="77777777" w:rsidR="004E1399" w:rsidRPr="00955293" w:rsidRDefault="004E1399" w:rsidP="006A5BD7">
            <w:pPr>
              <w:spacing w:after="240" w:line="240" w:lineRule="auto"/>
              <w:jc w:val="both"/>
              <w:rPr>
                <w:lang w:val="en-US"/>
              </w:rPr>
            </w:pPr>
            <w:r w:rsidRPr="00955293">
              <w:rPr>
                <w:lang w:val="en-US"/>
              </w:rPr>
              <w:t>(0.000781)</w:t>
            </w:r>
          </w:p>
        </w:tc>
      </w:tr>
      <w:tr w:rsidR="004E1399" w:rsidRPr="00955293" w14:paraId="224A4717" w14:textId="77777777" w:rsidTr="006A5BD7">
        <w:tc>
          <w:tcPr>
            <w:tcW w:w="1025" w:type="pct"/>
            <w:tcBorders>
              <w:top w:val="nil"/>
              <w:left w:val="nil"/>
              <w:bottom w:val="single" w:sz="4" w:space="0" w:color="auto"/>
              <w:right w:val="nil"/>
            </w:tcBorders>
          </w:tcPr>
          <w:p w14:paraId="73FE7E1D" w14:textId="77777777" w:rsidR="004E1399" w:rsidRPr="00955293" w:rsidRDefault="004E1399" w:rsidP="006A5BD7">
            <w:pPr>
              <w:spacing w:after="240" w:line="240" w:lineRule="auto"/>
              <w:jc w:val="both"/>
              <w:rPr>
                <w:lang w:val="en-US"/>
              </w:rPr>
            </w:pPr>
            <w:r w:rsidRPr="00955293">
              <w:rPr>
                <w:lang w:val="en-US"/>
              </w:rPr>
              <w:t>Observations</w:t>
            </w:r>
          </w:p>
        </w:tc>
        <w:tc>
          <w:tcPr>
            <w:tcW w:w="795" w:type="pct"/>
            <w:tcBorders>
              <w:top w:val="nil"/>
              <w:left w:val="nil"/>
              <w:bottom w:val="single" w:sz="4" w:space="0" w:color="auto"/>
              <w:right w:val="nil"/>
            </w:tcBorders>
          </w:tcPr>
          <w:p w14:paraId="05391D78"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7B2C2CAD"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8BAEFDE"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690FDC6"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36484DF" w14:textId="77777777" w:rsidR="004E1399" w:rsidRPr="00955293" w:rsidRDefault="004E1399" w:rsidP="006A5BD7">
            <w:pPr>
              <w:spacing w:after="240" w:line="240" w:lineRule="auto"/>
              <w:jc w:val="both"/>
              <w:rPr>
                <w:lang w:val="en-US"/>
              </w:rPr>
            </w:pPr>
            <w:r w:rsidRPr="00955293">
              <w:rPr>
                <w:lang w:val="en-US"/>
              </w:rPr>
              <w:t>2224</w:t>
            </w:r>
          </w:p>
        </w:tc>
      </w:tr>
    </w:tbl>
    <w:p w14:paraId="1695FC4C" w14:textId="77777777" w:rsidR="004E1399" w:rsidRPr="00955293" w:rsidRDefault="004E1399" w:rsidP="006A5BD7">
      <w:pPr>
        <w:spacing w:after="240" w:line="240" w:lineRule="auto"/>
        <w:jc w:val="both"/>
        <w:rPr>
          <w:lang w:val="en-US"/>
        </w:rPr>
      </w:pPr>
      <w:r w:rsidRPr="00955293">
        <w:rPr>
          <w:lang w:val="en-US"/>
        </w:rPr>
        <w:t>Standard errors in parentheses</w:t>
      </w:r>
    </w:p>
    <w:p w14:paraId="12FCB944"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045C2E63" w14:textId="77777777" w:rsidR="004E1399" w:rsidRPr="00955293" w:rsidRDefault="004E1399" w:rsidP="006A5BD7">
      <w:pPr>
        <w:spacing w:after="240" w:line="240" w:lineRule="auto"/>
        <w:jc w:val="both"/>
        <w:rPr>
          <w:b/>
        </w:rPr>
      </w:pPr>
      <w:r w:rsidRPr="00955293">
        <w:rPr>
          <w:lang w:val="en-US"/>
        </w:rPr>
        <w:t>Source: PISA 2000 and TREE waves 1-9 (weighted)</w:t>
      </w:r>
    </w:p>
    <w:p w14:paraId="5F6C46C8" w14:textId="723A9862" w:rsidR="004E1399" w:rsidRPr="00955293" w:rsidRDefault="004E1399" w:rsidP="006A5BD7">
      <w:pPr>
        <w:spacing w:after="240" w:line="240" w:lineRule="auto"/>
        <w:jc w:val="both"/>
        <w:rPr>
          <w:lang w:val="en-GB"/>
        </w:rPr>
      </w:pPr>
      <w:bookmarkStart w:id="14" w:name="_Ref2080779"/>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0A27A3">
        <w:rPr>
          <w:b/>
          <w:noProof/>
        </w:rPr>
        <w:t>4</w:t>
      </w:r>
      <w:r w:rsidRPr="00955293">
        <w:rPr>
          <w:b/>
        </w:rPr>
        <w:fldChar w:fldCharType="end"/>
      </w:r>
      <w:bookmarkEnd w:id="14"/>
      <w:r w:rsidRPr="00955293">
        <w:rPr>
          <w:b/>
        </w:rPr>
        <w:t xml:space="preserve">: </w:t>
      </w:r>
      <w:r w:rsidRPr="00955293">
        <w:rPr>
          <w:lang w:val="en-GB"/>
        </w:rPr>
        <w:t>Probability of belonging to a certain educational cluster (average marginal effects based on multinomial logistic regression)</w:t>
      </w:r>
    </w:p>
    <w:tbl>
      <w:tblPr>
        <w:tblW w:w="5000" w:type="pct"/>
        <w:tblLook w:val="0000" w:firstRow="0" w:lastRow="0" w:firstColumn="0" w:lastColumn="0" w:noHBand="0" w:noVBand="0"/>
      </w:tblPr>
      <w:tblGrid>
        <w:gridCol w:w="2123"/>
        <w:gridCol w:w="1524"/>
        <w:gridCol w:w="1524"/>
        <w:gridCol w:w="1525"/>
        <w:gridCol w:w="1525"/>
        <w:gridCol w:w="1525"/>
      </w:tblGrid>
      <w:tr w:rsidR="004E1399" w:rsidRPr="00955293" w14:paraId="297E138C" w14:textId="77777777" w:rsidTr="006A5BD7">
        <w:tc>
          <w:tcPr>
            <w:tcW w:w="1025" w:type="pct"/>
            <w:tcBorders>
              <w:top w:val="single" w:sz="4" w:space="0" w:color="auto"/>
              <w:left w:val="nil"/>
              <w:bottom w:val="nil"/>
              <w:right w:val="nil"/>
            </w:tcBorders>
          </w:tcPr>
          <w:p w14:paraId="57E4570C" w14:textId="77777777" w:rsidR="004E1399" w:rsidRPr="00955293" w:rsidRDefault="004E1399" w:rsidP="006A5BD7">
            <w:pPr>
              <w:spacing w:after="240" w:line="240" w:lineRule="auto"/>
              <w:jc w:val="both"/>
              <w:rPr>
                <w:b/>
                <w:lang w:val="en-US"/>
              </w:rPr>
            </w:pPr>
          </w:p>
        </w:tc>
        <w:tc>
          <w:tcPr>
            <w:tcW w:w="795" w:type="pct"/>
            <w:tcBorders>
              <w:top w:val="single" w:sz="4" w:space="0" w:color="auto"/>
              <w:left w:val="nil"/>
              <w:bottom w:val="nil"/>
              <w:right w:val="nil"/>
            </w:tcBorders>
          </w:tcPr>
          <w:p w14:paraId="6DEC52E1" w14:textId="77777777" w:rsidR="004E1399" w:rsidRPr="00955293" w:rsidRDefault="004E1399" w:rsidP="006A5BD7">
            <w:pPr>
              <w:spacing w:after="240" w:line="240" w:lineRule="auto"/>
              <w:jc w:val="both"/>
              <w:rPr>
                <w:b/>
                <w:lang w:val="en-US"/>
              </w:rPr>
            </w:pPr>
            <w:r w:rsidRPr="00955293">
              <w:rPr>
                <w:b/>
                <w:lang w:val="en-US"/>
              </w:rPr>
              <w:t>Vocational</w:t>
            </w:r>
          </w:p>
        </w:tc>
        <w:tc>
          <w:tcPr>
            <w:tcW w:w="795" w:type="pct"/>
            <w:tcBorders>
              <w:top w:val="single" w:sz="4" w:space="0" w:color="auto"/>
              <w:left w:val="nil"/>
              <w:bottom w:val="nil"/>
              <w:right w:val="nil"/>
            </w:tcBorders>
          </w:tcPr>
          <w:p w14:paraId="1E3474AE" w14:textId="77777777" w:rsidR="004E1399" w:rsidRPr="00955293" w:rsidRDefault="004E1399" w:rsidP="006A5BD7">
            <w:pPr>
              <w:spacing w:after="240" w:line="240" w:lineRule="auto"/>
              <w:jc w:val="both"/>
              <w:rPr>
                <w:b/>
                <w:lang w:val="en-US"/>
              </w:rPr>
            </w:pPr>
            <w:r w:rsidRPr="00955293">
              <w:rPr>
                <w:b/>
                <w:lang w:val="en-US"/>
              </w:rPr>
              <w:t>Voc. &amp; Tertiary</w:t>
            </w:r>
          </w:p>
        </w:tc>
        <w:tc>
          <w:tcPr>
            <w:tcW w:w="795" w:type="pct"/>
            <w:tcBorders>
              <w:top w:val="single" w:sz="4" w:space="0" w:color="auto"/>
              <w:left w:val="nil"/>
              <w:bottom w:val="nil"/>
              <w:right w:val="nil"/>
            </w:tcBorders>
          </w:tcPr>
          <w:p w14:paraId="5D6D0343" w14:textId="77777777" w:rsidR="004E1399" w:rsidRPr="00955293" w:rsidRDefault="004E1399" w:rsidP="006A5BD7">
            <w:pPr>
              <w:spacing w:after="240" w:line="240" w:lineRule="auto"/>
              <w:jc w:val="both"/>
              <w:rPr>
                <w:b/>
                <w:lang w:val="en-US"/>
              </w:rPr>
            </w:pPr>
            <w:r w:rsidRPr="00955293">
              <w:rPr>
                <w:b/>
                <w:lang w:val="en-US"/>
              </w:rPr>
              <w:t>Specialized Sec. &amp; Tertiary</w:t>
            </w:r>
          </w:p>
        </w:tc>
        <w:tc>
          <w:tcPr>
            <w:tcW w:w="795" w:type="pct"/>
            <w:tcBorders>
              <w:top w:val="single" w:sz="4" w:space="0" w:color="auto"/>
              <w:left w:val="nil"/>
              <w:bottom w:val="nil"/>
              <w:right w:val="nil"/>
            </w:tcBorders>
          </w:tcPr>
          <w:p w14:paraId="3A230931" w14:textId="77777777" w:rsidR="004E1399" w:rsidRPr="00955293" w:rsidRDefault="004E1399" w:rsidP="006A5BD7">
            <w:pPr>
              <w:spacing w:after="240" w:line="240" w:lineRule="auto"/>
              <w:jc w:val="both"/>
              <w:rPr>
                <w:b/>
                <w:lang w:val="en-US"/>
              </w:rPr>
            </w:pPr>
            <w:r w:rsidRPr="00955293">
              <w:rPr>
                <w:b/>
                <w:lang w:val="en-US"/>
              </w:rPr>
              <w:t>Academic Mixed</w:t>
            </w:r>
          </w:p>
        </w:tc>
        <w:tc>
          <w:tcPr>
            <w:tcW w:w="795" w:type="pct"/>
            <w:tcBorders>
              <w:top w:val="single" w:sz="4" w:space="0" w:color="auto"/>
              <w:left w:val="nil"/>
              <w:bottom w:val="nil"/>
              <w:right w:val="nil"/>
            </w:tcBorders>
          </w:tcPr>
          <w:p w14:paraId="6D246D32" w14:textId="77777777" w:rsidR="004E1399" w:rsidRPr="00955293" w:rsidRDefault="004E1399" w:rsidP="006A5BD7">
            <w:pPr>
              <w:spacing w:after="240" w:line="240" w:lineRule="auto"/>
              <w:jc w:val="both"/>
              <w:rPr>
                <w:b/>
                <w:lang w:val="en-US"/>
              </w:rPr>
            </w:pPr>
            <w:r w:rsidRPr="00955293">
              <w:rPr>
                <w:b/>
                <w:lang w:val="en-US"/>
              </w:rPr>
              <w:t>Academic</w:t>
            </w:r>
          </w:p>
        </w:tc>
      </w:tr>
      <w:tr w:rsidR="004E1399" w:rsidRPr="00955293" w14:paraId="735EA709" w14:textId="77777777" w:rsidTr="006A5BD7">
        <w:tc>
          <w:tcPr>
            <w:tcW w:w="1025" w:type="pct"/>
            <w:tcBorders>
              <w:top w:val="single" w:sz="4" w:space="0" w:color="auto"/>
              <w:left w:val="nil"/>
              <w:bottom w:val="nil"/>
              <w:right w:val="nil"/>
            </w:tcBorders>
          </w:tcPr>
          <w:p w14:paraId="64C0A96A" w14:textId="77777777" w:rsidR="004E1399" w:rsidRPr="00955293" w:rsidRDefault="004E1399" w:rsidP="006A5BD7">
            <w:pPr>
              <w:spacing w:after="240" w:line="240" w:lineRule="auto"/>
              <w:jc w:val="both"/>
              <w:rPr>
                <w:lang w:val="en-US"/>
              </w:rPr>
            </w:pPr>
            <w:r w:rsidRPr="00955293">
              <w:rPr>
                <w:lang w:val="en-US"/>
              </w:rPr>
              <w:t>Women</w:t>
            </w:r>
          </w:p>
        </w:tc>
        <w:tc>
          <w:tcPr>
            <w:tcW w:w="795" w:type="pct"/>
            <w:tcBorders>
              <w:top w:val="single" w:sz="4" w:space="0" w:color="auto"/>
              <w:left w:val="nil"/>
              <w:bottom w:val="nil"/>
              <w:right w:val="nil"/>
            </w:tcBorders>
          </w:tcPr>
          <w:p w14:paraId="4E303341" w14:textId="77777777" w:rsidR="004E1399" w:rsidRPr="00955293" w:rsidRDefault="004E1399" w:rsidP="006A5BD7">
            <w:pPr>
              <w:spacing w:after="240" w:line="240" w:lineRule="auto"/>
              <w:jc w:val="both"/>
              <w:rPr>
                <w:lang w:val="en-US"/>
              </w:rPr>
            </w:pPr>
            <w:r w:rsidRPr="00955293">
              <w:rPr>
                <w:lang w:val="en-US"/>
              </w:rPr>
              <w:t>-0.108***</w:t>
            </w:r>
          </w:p>
        </w:tc>
        <w:tc>
          <w:tcPr>
            <w:tcW w:w="795" w:type="pct"/>
            <w:tcBorders>
              <w:top w:val="single" w:sz="4" w:space="0" w:color="auto"/>
              <w:left w:val="nil"/>
              <w:bottom w:val="nil"/>
              <w:right w:val="nil"/>
            </w:tcBorders>
          </w:tcPr>
          <w:p w14:paraId="2A2B2619" w14:textId="77777777" w:rsidR="004E1399" w:rsidRPr="00955293" w:rsidRDefault="004E1399" w:rsidP="006A5BD7">
            <w:pPr>
              <w:spacing w:after="240" w:line="240" w:lineRule="auto"/>
              <w:jc w:val="both"/>
              <w:rPr>
                <w:lang w:val="en-US"/>
              </w:rPr>
            </w:pPr>
            <w:r w:rsidRPr="00955293">
              <w:rPr>
                <w:lang w:val="en-US"/>
              </w:rPr>
              <w:t>-0.103***</w:t>
            </w:r>
          </w:p>
        </w:tc>
        <w:tc>
          <w:tcPr>
            <w:tcW w:w="795" w:type="pct"/>
            <w:tcBorders>
              <w:top w:val="single" w:sz="4" w:space="0" w:color="auto"/>
              <w:left w:val="nil"/>
              <w:bottom w:val="nil"/>
              <w:right w:val="nil"/>
            </w:tcBorders>
          </w:tcPr>
          <w:p w14:paraId="54614C9F" w14:textId="77777777" w:rsidR="004E1399" w:rsidRPr="00955293" w:rsidRDefault="004E1399" w:rsidP="006A5BD7">
            <w:pPr>
              <w:spacing w:after="240" w:line="240" w:lineRule="auto"/>
              <w:jc w:val="both"/>
              <w:rPr>
                <w:lang w:val="en-US"/>
              </w:rPr>
            </w:pPr>
            <w:r w:rsidRPr="00955293">
              <w:rPr>
                <w:lang w:val="en-US"/>
              </w:rPr>
              <w:t>0.122***</w:t>
            </w:r>
          </w:p>
        </w:tc>
        <w:tc>
          <w:tcPr>
            <w:tcW w:w="795" w:type="pct"/>
            <w:tcBorders>
              <w:top w:val="single" w:sz="4" w:space="0" w:color="auto"/>
              <w:left w:val="nil"/>
              <w:bottom w:val="nil"/>
              <w:right w:val="nil"/>
            </w:tcBorders>
          </w:tcPr>
          <w:p w14:paraId="33C54ACD" w14:textId="77777777" w:rsidR="004E1399" w:rsidRPr="00955293" w:rsidRDefault="004E1399" w:rsidP="006A5BD7">
            <w:pPr>
              <w:spacing w:after="240" w:line="240" w:lineRule="auto"/>
              <w:jc w:val="both"/>
              <w:rPr>
                <w:lang w:val="en-US"/>
              </w:rPr>
            </w:pPr>
            <w:r w:rsidRPr="00955293">
              <w:rPr>
                <w:lang w:val="en-US"/>
              </w:rPr>
              <w:t>0.0442**</w:t>
            </w:r>
          </w:p>
        </w:tc>
        <w:tc>
          <w:tcPr>
            <w:tcW w:w="795" w:type="pct"/>
            <w:tcBorders>
              <w:top w:val="single" w:sz="4" w:space="0" w:color="auto"/>
              <w:left w:val="nil"/>
              <w:bottom w:val="nil"/>
              <w:right w:val="nil"/>
            </w:tcBorders>
          </w:tcPr>
          <w:p w14:paraId="32D3688D" w14:textId="77777777" w:rsidR="004E1399" w:rsidRPr="00955293" w:rsidRDefault="004E1399" w:rsidP="006A5BD7">
            <w:pPr>
              <w:spacing w:after="240" w:line="240" w:lineRule="auto"/>
              <w:jc w:val="both"/>
              <w:rPr>
                <w:lang w:val="en-US"/>
              </w:rPr>
            </w:pPr>
            <w:r w:rsidRPr="00955293">
              <w:rPr>
                <w:lang w:val="en-US"/>
              </w:rPr>
              <w:t>0.0451</w:t>
            </w:r>
          </w:p>
        </w:tc>
      </w:tr>
      <w:tr w:rsidR="004E1399" w:rsidRPr="00955293" w14:paraId="7E017C79" w14:textId="77777777" w:rsidTr="006A5BD7">
        <w:tc>
          <w:tcPr>
            <w:tcW w:w="1025" w:type="pct"/>
            <w:tcBorders>
              <w:top w:val="nil"/>
              <w:left w:val="nil"/>
              <w:bottom w:val="nil"/>
              <w:right w:val="nil"/>
            </w:tcBorders>
          </w:tcPr>
          <w:p w14:paraId="113AFEDB"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1F4FD155" w14:textId="77777777" w:rsidR="004E1399" w:rsidRPr="00955293" w:rsidRDefault="004E1399" w:rsidP="006A5BD7">
            <w:pPr>
              <w:spacing w:after="240" w:line="240" w:lineRule="auto"/>
              <w:jc w:val="both"/>
              <w:rPr>
                <w:lang w:val="en-US"/>
              </w:rPr>
            </w:pPr>
            <w:r w:rsidRPr="00955293">
              <w:rPr>
                <w:lang w:val="en-US"/>
              </w:rPr>
              <w:t>(0.0288)</w:t>
            </w:r>
          </w:p>
        </w:tc>
        <w:tc>
          <w:tcPr>
            <w:tcW w:w="795" w:type="pct"/>
            <w:tcBorders>
              <w:top w:val="nil"/>
              <w:left w:val="nil"/>
              <w:bottom w:val="nil"/>
              <w:right w:val="nil"/>
            </w:tcBorders>
          </w:tcPr>
          <w:p w14:paraId="541E5F14" w14:textId="77777777" w:rsidR="004E1399" w:rsidRPr="00955293" w:rsidRDefault="004E1399" w:rsidP="006A5BD7">
            <w:pPr>
              <w:spacing w:after="240" w:line="240" w:lineRule="auto"/>
              <w:jc w:val="both"/>
              <w:rPr>
                <w:lang w:val="en-US"/>
              </w:rPr>
            </w:pPr>
            <w:r w:rsidRPr="00955293">
              <w:rPr>
                <w:lang w:val="en-US"/>
              </w:rPr>
              <w:t>(0.0196)</w:t>
            </w:r>
          </w:p>
        </w:tc>
        <w:tc>
          <w:tcPr>
            <w:tcW w:w="795" w:type="pct"/>
            <w:tcBorders>
              <w:top w:val="nil"/>
              <w:left w:val="nil"/>
              <w:bottom w:val="nil"/>
              <w:right w:val="nil"/>
            </w:tcBorders>
          </w:tcPr>
          <w:p w14:paraId="2C325AC2" w14:textId="77777777" w:rsidR="004E1399" w:rsidRPr="00955293" w:rsidRDefault="004E1399" w:rsidP="006A5BD7">
            <w:pPr>
              <w:spacing w:after="240" w:line="240" w:lineRule="auto"/>
              <w:jc w:val="both"/>
              <w:rPr>
                <w:lang w:val="en-US"/>
              </w:rPr>
            </w:pPr>
            <w:r w:rsidRPr="00955293">
              <w:rPr>
                <w:lang w:val="en-US"/>
              </w:rPr>
              <w:t>(0.0164)</w:t>
            </w:r>
          </w:p>
        </w:tc>
        <w:tc>
          <w:tcPr>
            <w:tcW w:w="795" w:type="pct"/>
            <w:tcBorders>
              <w:top w:val="nil"/>
              <w:left w:val="nil"/>
              <w:bottom w:val="nil"/>
              <w:right w:val="nil"/>
            </w:tcBorders>
          </w:tcPr>
          <w:p w14:paraId="22D08BCF" w14:textId="77777777" w:rsidR="004E1399" w:rsidRPr="00955293" w:rsidRDefault="004E1399" w:rsidP="006A5BD7">
            <w:pPr>
              <w:spacing w:after="240" w:line="240" w:lineRule="auto"/>
              <w:jc w:val="both"/>
              <w:rPr>
                <w:lang w:val="en-US"/>
              </w:rPr>
            </w:pPr>
            <w:r w:rsidRPr="00955293">
              <w:rPr>
                <w:lang w:val="en-US"/>
              </w:rPr>
              <w:t>(0.0145)</w:t>
            </w:r>
          </w:p>
        </w:tc>
        <w:tc>
          <w:tcPr>
            <w:tcW w:w="795" w:type="pct"/>
            <w:tcBorders>
              <w:top w:val="nil"/>
              <w:left w:val="nil"/>
              <w:bottom w:val="nil"/>
              <w:right w:val="nil"/>
            </w:tcBorders>
          </w:tcPr>
          <w:p w14:paraId="35905B0B" w14:textId="77777777" w:rsidR="004E1399" w:rsidRPr="00955293" w:rsidRDefault="004E1399" w:rsidP="006A5BD7">
            <w:pPr>
              <w:spacing w:after="240" w:line="240" w:lineRule="auto"/>
              <w:jc w:val="both"/>
              <w:rPr>
                <w:lang w:val="en-US"/>
              </w:rPr>
            </w:pPr>
            <w:r w:rsidRPr="00955293">
              <w:rPr>
                <w:lang w:val="en-US"/>
              </w:rPr>
              <w:t>(0.0233)</w:t>
            </w:r>
          </w:p>
        </w:tc>
      </w:tr>
      <w:tr w:rsidR="004E1399" w:rsidRPr="00955293" w14:paraId="4E8AB3B5" w14:textId="77777777" w:rsidTr="006A5BD7">
        <w:tc>
          <w:tcPr>
            <w:tcW w:w="1025" w:type="pct"/>
            <w:tcBorders>
              <w:top w:val="nil"/>
              <w:left w:val="nil"/>
              <w:bottom w:val="nil"/>
              <w:right w:val="nil"/>
            </w:tcBorders>
          </w:tcPr>
          <w:p w14:paraId="1A11391A" w14:textId="77777777" w:rsidR="004E1399" w:rsidRPr="00955293" w:rsidRDefault="004E1399" w:rsidP="006A5BD7">
            <w:pPr>
              <w:spacing w:after="240" w:line="240" w:lineRule="auto"/>
              <w:jc w:val="both"/>
              <w:rPr>
                <w:lang w:val="en-US"/>
              </w:rPr>
            </w:pPr>
            <w:r w:rsidRPr="00955293">
              <w:rPr>
                <w:lang w:val="en-US"/>
              </w:rPr>
              <w:t>Highest parental ISEI</w:t>
            </w:r>
          </w:p>
        </w:tc>
        <w:tc>
          <w:tcPr>
            <w:tcW w:w="795" w:type="pct"/>
            <w:tcBorders>
              <w:top w:val="nil"/>
              <w:left w:val="nil"/>
              <w:bottom w:val="nil"/>
              <w:right w:val="nil"/>
            </w:tcBorders>
          </w:tcPr>
          <w:p w14:paraId="21C859C3" w14:textId="77777777" w:rsidR="004E1399" w:rsidRPr="00955293" w:rsidRDefault="004E1399" w:rsidP="006A5BD7">
            <w:pPr>
              <w:spacing w:after="240" w:line="240" w:lineRule="auto"/>
              <w:jc w:val="both"/>
              <w:rPr>
                <w:lang w:val="en-US"/>
              </w:rPr>
            </w:pPr>
            <w:r w:rsidRPr="00955293">
              <w:rPr>
                <w:lang w:val="en-US"/>
              </w:rPr>
              <w:t>-0.00705***</w:t>
            </w:r>
          </w:p>
        </w:tc>
        <w:tc>
          <w:tcPr>
            <w:tcW w:w="795" w:type="pct"/>
            <w:tcBorders>
              <w:top w:val="nil"/>
              <w:left w:val="nil"/>
              <w:bottom w:val="nil"/>
              <w:right w:val="nil"/>
            </w:tcBorders>
          </w:tcPr>
          <w:p w14:paraId="1E2853FA" w14:textId="77777777" w:rsidR="004E1399" w:rsidRPr="00955293" w:rsidRDefault="004E1399" w:rsidP="006A5BD7">
            <w:pPr>
              <w:spacing w:after="240" w:line="240" w:lineRule="auto"/>
              <w:jc w:val="both"/>
              <w:rPr>
                <w:lang w:val="en-US"/>
              </w:rPr>
            </w:pPr>
            <w:r w:rsidRPr="00955293">
              <w:rPr>
                <w:lang w:val="en-US"/>
              </w:rPr>
              <w:t>0.000600</w:t>
            </w:r>
          </w:p>
        </w:tc>
        <w:tc>
          <w:tcPr>
            <w:tcW w:w="795" w:type="pct"/>
            <w:tcBorders>
              <w:top w:val="nil"/>
              <w:left w:val="nil"/>
              <w:bottom w:val="nil"/>
              <w:right w:val="nil"/>
            </w:tcBorders>
          </w:tcPr>
          <w:p w14:paraId="0C2A51E6" w14:textId="77777777" w:rsidR="004E1399" w:rsidRPr="00955293" w:rsidRDefault="004E1399" w:rsidP="006A5BD7">
            <w:pPr>
              <w:spacing w:after="240" w:line="240" w:lineRule="auto"/>
              <w:jc w:val="both"/>
              <w:rPr>
                <w:lang w:val="en-US"/>
              </w:rPr>
            </w:pPr>
            <w:r w:rsidRPr="00955293">
              <w:rPr>
                <w:lang w:val="en-US"/>
              </w:rPr>
              <w:t>-0.0000470</w:t>
            </w:r>
          </w:p>
        </w:tc>
        <w:tc>
          <w:tcPr>
            <w:tcW w:w="795" w:type="pct"/>
            <w:tcBorders>
              <w:top w:val="nil"/>
              <w:left w:val="nil"/>
              <w:bottom w:val="nil"/>
              <w:right w:val="nil"/>
            </w:tcBorders>
          </w:tcPr>
          <w:p w14:paraId="4E94A13F" w14:textId="77777777" w:rsidR="004E1399" w:rsidRPr="00955293" w:rsidRDefault="004E1399" w:rsidP="006A5BD7">
            <w:pPr>
              <w:spacing w:after="240" w:line="240" w:lineRule="auto"/>
              <w:jc w:val="both"/>
              <w:rPr>
                <w:lang w:val="en-US"/>
              </w:rPr>
            </w:pPr>
            <w:r w:rsidRPr="00955293">
              <w:rPr>
                <w:lang w:val="en-US"/>
              </w:rPr>
              <w:t>0.00125**</w:t>
            </w:r>
          </w:p>
        </w:tc>
        <w:tc>
          <w:tcPr>
            <w:tcW w:w="795" w:type="pct"/>
            <w:tcBorders>
              <w:top w:val="nil"/>
              <w:left w:val="nil"/>
              <w:bottom w:val="nil"/>
              <w:right w:val="nil"/>
            </w:tcBorders>
          </w:tcPr>
          <w:p w14:paraId="36FACCAC" w14:textId="77777777" w:rsidR="004E1399" w:rsidRPr="00955293" w:rsidRDefault="004E1399" w:rsidP="006A5BD7">
            <w:pPr>
              <w:spacing w:after="240" w:line="240" w:lineRule="auto"/>
              <w:jc w:val="both"/>
              <w:rPr>
                <w:lang w:val="en-US"/>
              </w:rPr>
            </w:pPr>
            <w:r w:rsidRPr="00955293">
              <w:rPr>
                <w:lang w:val="en-US"/>
              </w:rPr>
              <w:t>0.00524***</w:t>
            </w:r>
          </w:p>
        </w:tc>
      </w:tr>
      <w:tr w:rsidR="004E1399" w:rsidRPr="00955293" w14:paraId="57E48F0E" w14:textId="77777777" w:rsidTr="006A5BD7">
        <w:tc>
          <w:tcPr>
            <w:tcW w:w="1025" w:type="pct"/>
            <w:tcBorders>
              <w:top w:val="nil"/>
              <w:left w:val="nil"/>
              <w:bottom w:val="nil"/>
              <w:right w:val="nil"/>
            </w:tcBorders>
          </w:tcPr>
          <w:p w14:paraId="3A1CFCB3"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05171F9F" w14:textId="77777777" w:rsidR="004E1399" w:rsidRPr="00955293" w:rsidRDefault="004E1399" w:rsidP="006A5BD7">
            <w:pPr>
              <w:spacing w:after="240" w:line="240" w:lineRule="auto"/>
              <w:jc w:val="both"/>
              <w:rPr>
                <w:lang w:val="en-US"/>
              </w:rPr>
            </w:pPr>
            <w:r w:rsidRPr="00955293">
              <w:rPr>
                <w:lang w:val="en-US"/>
              </w:rPr>
              <w:t>(0.000621)</w:t>
            </w:r>
          </w:p>
        </w:tc>
        <w:tc>
          <w:tcPr>
            <w:tcW w:w="795" w:type="pct"/>
            <w:tcBorders>
              <w:top w:val="nil"/>
              <w:left w:val="nil"/>
              <w:bottom w:val="nil"/>
              <w:right w:val="nil"/>
            </w:tcBorders>
          </w:tcPr>
          <w:p w14:paraId="6324B9E7" w14:textId="77777777" w:rsidR="004E1399" w:rsidRPr="00955293" w:rsidRDefault="004E1399" w:rsidP="006A5BD7">
            <w:pPr>
              <w:spacing w:after="240" w:line="240" w:lineRule="auto"/>
              <w:jc w:val="both"/>
              <w:rPr>
                <w:lang w:val="en-US"/>
              </w:rPr>
            </w:pPr>
            <w:r w:rsidRPr="00955293">
              <w:rPr>
                <w:lang w:val="en-US"/>
              </w:rPr>
              <w:t>(0.000491)</w:t>
            </w:r>
          </w:p>
        </w:tc>
        <w:tc>
          <w:tcPr>
            <w:tcW w:w="795" w:type="pct"/>
            <w:tcBorders>
              <w:top w:val="nil"/>
              <w:left w:val="nil"/>
              <w:bottom w:val="nil"/>
              <w:right w:val="nil"/>
            </w:tcBorders>
          </w:tcPr>
          <w:p w14:paraId="12FCB407" w14:textId="77777777" w:rsidR="004E1399" w:rsidRPr="00955293" w:rsidRDefault="004E1399" w:rsidP="006A5BD7">
            <w:pPr>
              <w:spacing w:after="240" w:line="240" w:lineRule="auto"/>
              <w:jc w:val="both"/>
              <w:rPr>
                <w:lang w:val="en-US"/>
              </w:rPr>
            </w:pPr>
            <w:r w:rsidRPr="00955293">
              <w:rPr>
                <w:lang w:val="en-US"/>
              </w:rPr>
              <w:t>(0.000430)</w:t>
            </w:r>
          </w:p>
        </w:tc>
        <w:tc>
          <w:tcPr>
            <w:tcW w:w="795" w:type="pct"/>
            <w:tcBorders>
              <w:top w:val="nil"/>
              <w:left w:val="nil"/>
              <w:bottom w:val="nil"/>
              <w:right w:val="nil"/>
            </w:tcBorders>
          </w:tcPr>
          <w:p w14:paraId="0393339C" w14:textId="77777777" w:rsidR="004E1399" w:rsidRPr="00955293" w:rsidRDefault="004E1399" w:rsidP="006A5BD7">
            <w:pPr>
              <w:spacing w:after="240" w:line="240" w:lineRule="auto"/>
              <w:jc w:val="both"/>
              <w:rPr>
                <w:lang w:val="en-US"/>
              </w:rPr>
            </w:pPr>
            <w:r w:rsidRPr="00955293">
              <w:rPr>
                <w:lang w:val="en-US"/>
              </w:rPr>
              <w:t>(0.000412)</w:t>
            </w:r>
          </w:p>
        </w:tc>
        <w:tc>
          <w:tcPr>
            <w:tcW w:w="795" w:type="pct"/>
            <w:tcBorders>
              <w:top w:val="nil"/>
              <w:left w:val="nil"/>
              <w:bottom w:val="nil"/>
              <w:right w:val="nil"/>
            </w:tcBorders>
          </w:tcPr>
          <w:p w14:paraId="412F8A97" w14:textId="77777777" w:rsidR="004E1399" w:rsidRPr="00955293" w:rsidRDefault="004E1399" w:rsidP="006A5BD7">
            <w:pPr>
              <w:spacing w:after="240" w:line="240" w:lineRule="auto"/>
              <w:jc w:val="both"/>
              <w:rPr>
                <w:lang w:val="en-US"/>
              </w:rPr>
            </w:pPr>
            <w:r w:rsidRPr="00955293">
              <w:rPr>
                <w:lang w:val="en-US"/>
              </w:rPr>
              <w:t>(0.000952)</w:t>
            </w:r>
          </w:p>
        </w:tc>
      </w:tr>
      <w:tr w:rsidR="004E1399" w:rsidRPr="00955293" w14:paraId="2087DD60" w14:textId="77777777" w:rsidTr="006A5BD7">
        <w:tc>
          <w:tcPr>
            <w:tcW w:w="1025" w:type="pct"/>
            <w:tcBorders>
              <w:top w:val="nil"/>
              <w:left w:val="nil"/>
              <w:bottom w:val="nil"/>
              <w:right w:val="nil"/>
            </w:tcBorders>
          </w:tcPr>
          <w:p w14:paraId="765101DF" w14:textId="77777777" w:rsidR="004E1399" w:rsidRPr="00955293" w:rsidRDefault="004E1399" w:rsidP="006A5BD7">
            <w:pPr>
              <w:spacing w:after="240" w:line="240" w:lineRule="auto"/>
              <w:jc w:val="both"/>
              <w:rPr>
                <w:lang w:val="en-US"/>
              </w:rPr>
            </w:pPr>
            <w:r w:rsidRPr="00955293">
              <w:rPr>
                <w:lang w:val="en-US"/>
              </w:rPr>
              <w:t>Warm estimate in reading</w:t>
            </w:r>
          </w:p>
        </w:tc>
        <w:tc>
          <w:tcPr>
            <w:tcW w:w="795" w:type="pct"/>
            <w:tcBorders>
              <w:top w:val="nil"/>
              <w:left w:val="nil"/>
              <w:bottom w:val="nil"/>
              <w:right w:val="nil"/>
            </w:tcBorders>
          </w:tcPr>
          <w:p w14:paraId="1CC1B689" w14:textId="77777777" w:rsidR="004E1399" w:rsidRPr="00955293" w:rsidRDefault="004E1399" w:rsidP="006A5BD7">
            <w:pPr>
              <w:spacing w:after="240" w:line="240" w:lineRule="auto"/>
              <w:jc w:val="both"/>
              <w:rPr>
                <w:lang w:val="en-US"/>
              </w:rPr>
            </w:pPr>
            <w:r w:rsidRPr="00955293">
              <w:rPr>
                <w:lang w:val="en-US"/>
              </w:rPr>
              <w:t>-0.00156***</w:t>
            </w:r>
          </w:p>
        </w:tc>
        <w:tc>
          <w:tcPr>
            <w:tcW w:w="795" w:type="pct"/>
            <w:tcBorders>
              <w:top w:val="nil"/>
              <w:left w:val="nil"/>
              <w:bottom w:val="nil"/>
              <w:right w:val="nil"/>
            </w:tcBorders>
          </w:tcPr>
          <w:p w14:paraId="4E84563F" w14:textId="77777777" w:rsidR="004E1399" w:rsidRPr="00955293" w:rsidRDefault="004E1399" w:rsidP="006A5BD7">
            <w:pPr>
              <w:spacing w:after="240" w:line="240" w:lineRule="auto"/>
              <w:jc w:val="both"/>
              <w:rPr>
                <w:lang w:val="en-US"/>
              </w:rPr>
            </w:pPr>
            <w:r w:rsidRPr="00955293">
              <w:rPr>
                <w:lang w:val="en-US"/>
              </w:rPr>
              <w:t>0.000119</w:t>
            </w:r>
          </w:p>
        </w:tc>
        <w:tc>
          <w:tcPr>
            <w:tcW w:w="795" w:type="pct"/>
            <w:tcBorders>
              <w:top w:val="nil"/>
              <w:left w:val="nil"/>
              <w:bottom w:val="nil"/>
              <w:right w:val="nil"/>
            </w:tcBorders>
          </w:tcPr>
          <w:p w14:paraId="45ED9CBB" w14:textId="77777777" w:rsidR="004E1399" w:rsidRPr="00955293" w:rsidRDefault="004E1399" w:rsidP="006A5BD7">
            <w:pPr>
              <w:spacing w:after="240" w:line="240" w:lineRule="auto"/>
              <w:jc w:val="both"/>
              <w:rPr>
                <w:lang w:val="en-US"/>
              </w:rPr>
            </w:pPr>
            <w:r w:rsidRPr="00955293">
              <w:rPr>
                <w:lang w:val="en-US"/>
              </w:rPr>
              <w:t>0.0000589</w:t>
            </w:r>
          </w:p>
        </w:tc>
        <w:tc>
          <w:tcPr>
            <w:tcW w:w="795" w:type="pct"/>
            <w:tcBorders>
              <w:top w:val="nil"/>
              <w:left w:val="nil"/>
              <w:bottom w:val="nil"/>
              <w:right w:val="nil"/>
            </w:tcBorders>
          </w:tcPr>
          <w:p w14:paraId="47A296B6" w14:textId="77777777" w:rsidR="004E1399" w:rsidRPr="00955293" w:rsidRDefault="004E1399" w:rsidP="006A5BD7">
            <w:pPr>
              <w:spacing w:after="240" w:line="240" w:lineRule="auto"/>
              <w:jc w:val="both"/>
              <w:rPr>
                <w:lang w:val="en-US"/>
              </w:rPr>
            </w:pPr>
            <w:r w:rsidRPr="00955293">
              <w:rPr>
                <w:lang w:val="en-US"/>
              </w:rPr>
              <w:t>0.000472***</w:t>
            </w:r>
          </w:p>
        </w:tc>
        <w:tc>
          <w:tcPr>
            <w:tcW w:w="795" w:type="pct"/>
            <w:tcBorders>
              <w:top w:val="nil"/>
              <w:left w:val="nil"/>
              <w:bottom w:val="nil"/>
              <w:right w:val="nil"/>
            </w:tcBorders>
          </w:tcPr>
          <w:p w14:paraId="437CA9B8" w14:textId="77777777" w:rsidR="004E1399" w:rsidRPr="00955293" w:rsidRDefault="004E1399" w:rsidP="006A5BD7">
            <w:pPr>
              <w:spacing w:after="240" w:line="240" w:lineRule="auto"/>
              <w:jc w:val="both"/>
              <w:rPr>
                <w:lang w:val="en-US"/>
              </w:rPr>
            </w:pPr>
            <w:r w:rsidRPr="00955293">
              <w:rPr>
                <w:lang w:val="en-US"/>
              </w:rPr>
              <w:t>0.000913***</w:t>
            </w:r>
          </w:p>
        </w:tc>
      </w:tr>
      <w:tr w:rsidR="004E1399" w:rsidRPr="00955293" w14:paraId="0AD6C1C5" w14:textId="77777777" w:rsidTr="006A5BD7">
        <w:tc>
          <w:tcPr>
            <w:tcW w:w="1025" w:type="pct"/>
            <w:tcBorders>
              <w:top w:val="nil"/>
              <w:left w:val="nil"/>
              <w:bottom w:val="nil"/>
              <w:right w:val="nil"/>
            </w:tcBorders>
          </w:tcPr>
          <w:p w14:paraId="17446413"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35BFE938" w14:textId="77777777" w:rsidR="004E1399" w:rsidRPr="00955293" w:rsidRDefault="004E1399" w:rsidP="006A5BD7">
            <w:pPr>
              <w:spacing w:after="240" w:line="240" w:lineRule="auto"/>
              <w:jc w:val="both"/>
              <w:rPr>
                <w:lang w:val="en-US"/>
              </w:rPr>
            </w:pPr>
            <w:r w:rsidRPr="00955293">
              <w:rPr>
                <w:lang w:val="en-US"/>
              </w:rPr>
              <w:t>(0.000229)</w:t>
            </w:r>
          </w:p>
        </w:tc>
        <w:tc>
          <w:tcPr>
            <w:tcW w:w="795" w:type="pct"/>
            <w:tcBorders>
              <w:top w:val="nil"/>
              <w:left w:val="nil"/>
              <w:bottom w:val="nil"/>
              <w:right w:val="nil"/>
            </w:tcBorders>
          </w:tcPr>
          <w:p w14:paraId="1E62EBA7" w14:textId="77777777" w:rsidR="004E1399" w:rsidRPr="00955293" w:rsidRDefault="004E1399" w:rsidP="006A5BD7">
            <w:pPr>
              <w:spacing w:after="240" w:line="240" w:lineRule="auto"/>
              <w:jc w:val="both"/>
              <w:rPr>
                <w:lang w:val="en-US"/>
              </w:rPr>
            </w:pPr>
            <w:r w:rsidRPr="00955293">
              <w:rPr>
                <w:lang w:val="en-US"/>
              </w:rPr>
              <w:t>(0.000140)</w:t>
            </w:r>
          </w:p>
        </w:tc>
        <w:tc>
          <w:tcPr>
            <w:tcW w:w="795" w:type="pct"/>
            <w:tcBorders>
              <w:top w:val="nil"/>
              <w:left w:val="nil"/>
              <w:bottom w:val="nil"/>
              <w:right w:val="nil"/>
            </w:tcBorders>
          </w:tcPr>
          <w:p w14:paraId="53F72522" w14:textId="77777777" w:rsidR="004E1399" w:rsidRPr="00955293" w:rsidRDefault="004E1399" w:rsidP="006A5BD7">
            <w:pPr>
              <w:spacing w:after="240" w:line="240" w:lineRule="auto"/>
              <w:jc w:val="both"/>
              <w:rPr>
                <w:lang w:val="en-US"/>
              </w:rPr>
            </w:pPr>
            <w:r w:rsidRPr="00955293">
              <w:rPr>
                <w:lang w:val="en-US"/>
              </w:rPr>
              <w:t>(0.000130)</w:t>
            </w:r>
          </w:p>
        </w:tc>
        <w:tc>
          <w:tcPr>
            <w:tcW w:w="795" w:type="pct"/>
            <w:tcBorders>
              <w:top w:val="nil"/>
              <w:left w:val="nil"/>
              <w:bottom w:val="nil"/>
              <w:right w:val="nil"/>
            </w:tcBorders>
          </w:tcPr>
          <w:p w14:paraId="4B585D6C" w14:textId="77777777" w:rsidR="004E1399" w:rsidRPr="00955293" w:rsidRDefault="004E1399" w:rsidP="006A5BD7">
            <w:pPr>
              <w:spacing w:after="240" w:line="240" w:lineRule="auto"/>
              <w:jc w:val="both"/>
              <w:rPr>
                <w:lang w:val="en-US"/>
              </w:rPr>
            </w:pPr>
            <w:r w:rsidRPr="00955293">
              <w:rPr>
                <w:lang w:val="en-US"/>
              </w:rPr>
              <w:t>(0.000123)</w:t>
            </w:r>
          </w:p>
        </w:tc>
        <w:tc>
          <w:tcPr>
            <w:tcW w:w="795" w:type="pct"/>
            <w:tcBorders>
              <w:top w:val="nil"/>
              <w:left w:val="nil"/>
              <w:bottom w:val="nil"/>
              <w:right w:val="nil"/>
            </w:tcBorders>
          </w:tcPr>
          <w:p w14:paraId="1804CA6F" w14:textId="77777777" w:rsidR="004E1399" w:rsidRPr="00955293" w:rsidRDefault="004E1399" w:rsidP="006A5BD7">
            <w:pPr>
              <w:spacing w:after="240" w:line="240" w:lineRule="auto"/>
              <w:jc w:val="both"/>
              <w:rPr>
                <w:lang w:val="en-US"/>
              </w:rPr>
            </w:pPr>
            <w:r w:rsidRPr="00955293">
              <w:rPr>
                <w:lang w:val="en-US"/>
              </w:rPr>
              <w:t>(0.000189)</w:t>
            </w:r>
          </w:p>
        </w:tc>
      </w:tr>
      <w:tr w:rsidR="004E1399" w:rsidRPr="00955293" w14:paraId="482C09BC" w14:textId="77777777" w:rsidTr="006A5BD7">
        <w:tc>
          <w:tcPr>
            <w:tcW w:w="1025" w:type="pct"/>
            <w:tcBorders>
              <w:top w:val="nil"/>
              <w:left w:val="nil"/>
              <w:bottom w:val="nil"/>
              <w:right w:val="nil"/>
            </w:tcBorders>
          </w:tcPr>
          <w:p w14:paraId="6BD453F1" w14:textId="77777777" w:rsidR="004E1399" w:rsidRPr="00955293" w:rsidRDefault="004E1399" w:rsidP="006A5BD7">
            <w:pPr>
              <w:spacing w:after="240" w:line="240" w:lineRule="auto"/>
              <w:jc w:val="both"/>
              <w:rPr>
                <w:lang w:val="en-US"/>
              </w:rPr>
            </w:pPr>
            <w:r w:rsidRPr="00955293">
              <w:rPr>
                <w:lang w:val="en-US"/>
              </w:rPr>
              <w:lastRenderedPageBreak/>
              <w:t>Warm estimate in mathematics/science</w:t>
            </w:r>
          </w:p>
        </w:tc>
        <w:tc>
          <w:tcPr>
            <w:tcW w:w="795" w:type="pct"/>
            <w:tcBorders>
              <w:top w:val="nil"/>
              <w:left w:val="nil"/>
              <w:bottom w:val="nil"/>
              <w:right w:val="nil"/>
            </w:tcBorders>
          </w:tcPr>
          <w:p w14:paraId="4BA5394A" w14:textId="77777777" w:rsidR="004E1399" w:rsidRPr="00955293" w:rsidRDefault="004E1399" w:rsidP="006A5BD7">
            <w:pPr>
              <w:spacing w:after="240" w:line="240" w:lineRule="auto"/>
              <w:jc w:val="both"/>
              <w:rPr>
                <w:lang w:val="en-US"/>
              </w:rPr>
            </w:pPr>
            <w:r w:rsidRPr="00955293">
              <w:rPr>
                <w:lang w:val="en-US"/>
              </w:rPr>
              <w:t>-0.00121***</w:t>
            </w:r>
          </w:p>
        </w:tc>
        <w:tc>
          <w:tcPr>
            <w:tcW w:w="795" w:type="pct"/>
            <w:tcBorders>
              <w:top w:val="nil"/>
              <w:left w:val="nil"/>
              <w:bottom w:val="nil"/>
              <w:right w:val="nil"/>
            </w:tcBorders>
          </w:tcPr>
          <w:p w14:paraId="1C93A5B9" w14:textId="77777777" w:rsidR="004E1399" w:rsidRPr="00955293" w:rsidRDefault="004E1399" w:rsidP="006A5BD7">
            <w:pPr>
              <w:spacing w:after="240" w:line="240" w:lineRule="auto"/>
              <w:jc w:val="both"/>
              <w:rPr>
                <w:lang w:val="en-US"/>
              </w:rPr>
            </w:pPr>
            <w:r w:rsidRPr="00955293">
              <w:rPr>
                <w:lang w:val="en-US"/>
              </w:rPr>
              <w:t>0.000264*</w:t>
            </w:r>
          </w:p>
        </w:tc>
        <w:tc>
          <w:tcPr>
            <w:tcW w:w="795" w:type="pct"/>
            <w:tcBorders>
              <w:top w:val="nil"/>
              <w:left w:val="nil"/>
              <w:bottom w:val="nil"/>
              <w:right w:val="nil"/>
            </w:tcBorders>
          </w:tcPr>
          <w:p w14:paraId="67497BE0" w14:textId="77777777" w:rsidR="004E1399" w:rsidRPr="00955293" w:rsidRDefault="004E1399" w:rsidP="006A5BD7">
            <w:pPr>
              <w:spacing w:after="240" w:line="240" w:lineRule="auto"/>
              <w:jc w:val="both"/>
              <w:rPr>
                <w:lang w:val="en-US"/>
              </w:rPr>
            </w:pPr>
            <w:r w:rsidRPr="00955293">
              <w:rPr>
                <w:lang w:val="en-US"/>
              </w:rPr>
              <w:t>-0.000193</w:t>
            </w:r>
          </w:p>
        </w:tc>
        <w:tc>
          <w:tcPr>
            <w:tcW w:w="795" w:type="pct"/>
            <w:tcBorders>
              <w:top w:val="nil"/>
              <w:left w:val="nil"/>
              <w:bottom w:val="nil"/>
              <w:right w:val="nil"/>
            </w:tcBorders>
          </w:tcPr>
          <w:p w14:paraId="09224022" w14:textId="77777777" w:rsidR="004E1399" w:rsidRPr="00955293" w:rsidRDefault="004E1399" w:rsidP="006A5BD7">
            <w:pPr>
              <w:spacing w:after="240" w:line="240" w:lineRule="auto"/>
              <w:jc w:val="both"/>
              <w:rPr>
                <w:lang w:val="en-US"/>
              </w:rPr>
            </w:pPr>
            <w:r w:rsidRPr="00955293">
              <w:rPr>
                <w:lang w:val="en-US"/>
              </w:rPr>
              <w:t>0.000329**</w:t>
            </w:r>
          </w:p>
        </w:tc>
        <w:tc>
          <w:tcPr>
            <w:tcW w:w="795" w:type="pct"/>
            <w:tcBorders>
              <w:top w:val="nil"/>
              <w:left w:val="nil"/>
              <w:bottom w:val="nil"/>
              <w:right w:val="nil"/>
            </w:tcBorders>
          </w:tcPr>
          <w:p w14:paraId="02030038" w14:textId="77777777" w:rsidR="004E1399" w:rsidRPr="00955293" w:rsidRDefault="004E1399" w:rsidP="006A5BD7">
            <w:pPr>
              <w:spacing w:after="240" w:line="240" w:lineRule="auto"/>
              <w:jc w:val="both"/>
              <w:rPr>
                <w:lang w:val="en-US"/>
              </w:rPr>
            </w:pPr>
            <w:r w:rsidRPr="00955293">
              <w:rPr>
                <w:lang w:val="en-US"/>
              </w:rPr>
              <w:t>0.000809***</w:t>
            </w:r>
          </w:p>
        </w:tc>
      </w:tr>
      <w:tr w:rsidR="004E1399" w:rsidRPr="00955293" w14:paraId="22537E92" w14:textId="77777777" w:rsidTr="006A5BD7">
        <w:tc>
          <w:tcPr>
            <w:tcW w:w="1025" w:type="pct"/>
            <w:tcBorders>
              <w:top w:val="nil"/>
              <w:left w:val="nil"/>
              <w:bottom w:val="single" w:sz="4" w:space="0" w:color="auto"/>
              <w:right w:val="nil"/>
            </w:tcBorders>
          </w:tcPr>
          <w:p w14:paraId="5C7E3D46" w14:textId="77777777" w:rsidR="004E1399" w:rsidRPr="00955293" w:rsidRDefault="004E1399" w:rsidP="006A5BD7">
            <w:pPr>
              <w:spacing w:after="240" w:line="240" w:lineRule="auto"/>
              <w:jc w:val="both"/>
              <w:rPr>
                <w:lang w:val="en-US"/>
              </w:rPr>
            </w:pPr>
          </w:p>
        </w:tc>
        <w:tc>
          <w:tcPr>
            <w:tcW w:w="795" w:type="pct"/>
            <w:tcBorders>
              <w:top w:val="nil"/>
              <w:left w:val="nil"/>
              <w:bottom w:val="single" w:sz="4" w:space="0" w:color="auto"/>
              <w:right w:val="nil"/>
            </w:tcBorders>
          </w:tcPr>
          <w:p w14:paraId="72019E50" w14:textId="77777777" w:rsidR="004E1399" w:rsidRPr="00955293" w:rsidRDefault="004E1399" w:rsidP="006A5BD7">
            <w:pPr>
              <w:spacing w:after="240" w:line="240" w:lineRule="auto"/>
              <w:jc w:val="both"/>
              <w:rPr>
                <w:lang w:val="en-US"/>
              </w:rPr>
            </w:pPr>
            <w:r w:rsidRPr="00955293">
              <w:rPr>
                <w:lang w:val="en-US"/>
              </w:rPr>
              <w:t>(0.000207)</w:t>
            </w:r>
          </w:p>
        </w:tc>
        <w:tc>
          <w:tcPr>
            <w:tcW w:w="795" w:type="pct"/>
            <w:tcBorders>
              <w:top w:val="nil"/>
              <w:left w:val="nil"/>
              <w:bottom w:val="single" w:sz="4" w:space="0" w:color="auto"/>
              <w:right w:val="nil"/>
            </w:tcBorders>
          </w:tcPr>
          <w:p w14:paraId="432354E1" w14:textId="77777777" w:rsidR="004E1399" w:rsidRPr="00955293" w:rsidRDefault="004E1399" w:rsidP="006A5BD7">
            <w:pPr>
              <w:spacing w:after="240" w:line="240" w:lineRule="auto"/>
              <w:jc w:val="both"/>
              <w:rPr>
                <w:lang w:val="en-US"/>
              </w:rPr>
            </w:pPr>
            <w:r w:rsidRPr="00955293">
              <w:rPr>
                <w:lang w:val="en-US"/>
              </w:rPr>
              <w:t>(0.000129)</w:t>
            </w:r>
          </w:p>
        </w:tc>
        <w:tc>
          <w:tcPr>
            <w:tcW w:w="795" w:type="pct"/>
            <w:tcBorders>
              <w:top w:val="nil"/>
              <w:left w:val="nil"/>
              <w:bottom w:val="single" w:sz="4" w:space="0" w:color="auto"/>
              <w:right w:val="nil"/>
            </w:tcBorders>
          </w:tcPr>
          <w:p w14:paraId="3D7C1248" w14:textId="77777777" w:rsidR="004E1399" w:rsidRPr="00955293" w:rsidRDefault="004E1399" w:rsidP="006A5BD7">
            <w:pPr>
              <w:spacing w:after="240" w:line="240" w:lineRule="auto"/>
              <w:jc w:val="both"/>
              <w:rPr>
                <w:lang w:val="en-US"/>
              </w:rPr>
            </w:pPr>
            <w:r w:rsidRPr="00955293">
              <w:rPr>
                <w:lang w:val="en-US"/>
              </w:rPr>
              <w:t>(0.000114)</w:t>
            </w:r>
          </w:p>
        </w:tc>
        <w:tc>
          <w:tcPr>
            <w:tcW w:w="795" w:type="pct"/>
            <w:tcBorders>
              <w:top w:val="nil"/>
              <w:left w:val="nil"/>
              <w:bottom w:val="single" w:sz="4" w:space="0" w:color="auto"/>
              <w:right w:val="nil"/>
            </w:tcBorders>
          </w:tcPr>
          <w:p w14:paraId="5BD62620" w14:textId="77777777" w:rsidR="004E1399" w:rsidRPr="00955293" w:rsidRDefault="004E1399" w:rsidP="006A5BD7">
            <w:pPr>
              <w:spacing w:after="240" w:line="240" w:lineRule="auto"/>
              <w:jc w:val="both"/>
              <w:rPr>
                <w:lang w:val="en-US"/>
              </w:rPr>
            </w:pPr>
            <w:r w:rsidRPr="00955293">
              <w:rPr>
                <w:lang w:val="en-US"/>
              </w:rPr>
              <w:t>(0.000111)</w:t>
            </w:r>
          </w:p>
        </w:tc>
        <w:tc>
          <w:tcPr>
            <w:tcW w:w="795" w:type="pct"/>
            <w:tcBorders>
              <w:top w:val="nil"/>
              <w:left w:val="nil"/>
              <w:bottom w:val="single" w:sz="4" w:space="0" w:color="auto"/>
              <w:right w:val="nil"/>
            </w:tcBorders>
          </w:tcPr>
          <w:p w14:paraId="41818EE3" w14:textId="77777777" w:rsidR="004E1399" w:rsidRPr="00955293" w:rsidRDefault="004E1399" w:rsidP="006A5BD7">
            <w:pPr>
              <w:spacing w:after="240" w:line="240" w:lineRule="auto"/>
              <w:jc w:val="both"/>
              <w:rPr>
                <w:lang w:val="en-US"/>
              </w:rPr>
            </w:pPr>
            <w:r w:rsidRPr="00955293">
              <w:rPr>
                <w:lang w:val="en-US"/>
              </w:rPr>
              <w:t>(0.000130)</w:t>
            </w:r>
          </w:p>
        </w:tc>
      </w:tr>
      <w:tr w:rsidR="004E1399" w:rsidRPr="00955293" w14:paraId="25DED6CA" w14:textId="77777777" w:rsidTr="006A5BD7">
        <w:tc>
          <w:tcPr>
            <w:tcW w:w="1025" w:type="pct"/>
            <w:tcBorders>
              <w:top w:val="nil"/>
              <w:left w:val="nil"/>
              <w:bottom w:val="single" w:sz="4" w:space="0" w:color="auto"/>
              <w:right w:val="nil"/>
            </w:tcBorders>
          </w:tcPr>
          <w:p w14:paraId="782B7449" w14:textId="77777777" w:rsidR="004E1399" w:rsidRPr="00955293" w:rsidRDefault="004E1399" w:rsidP="006A5BD7">
            <w:pPr>
              <w:spacing w:after="240" w:line="240" w:lineRule="auto"/>
              <w:jc w:val="both"/>
              <w:rPr>
                <w:lang w:val="en-US"/>
              </w:rPr>
            </w:pPr>
            <w:r w:rsidRPr="00955293">
              <w:rPr>
                <w:lang w:val="en-US"/>
              </w:rPr>
              <w:t>Observations</w:t>
            </w:r>
          </w:p>
        </w:tc>
        <w:tc>
          <w:tcPr>
            <w:tcW w:w="795" w:type="pct"/>
            <w:tcBorders>
              <w:top w:val="nil"/>
              <w:left w:val="nil"/>
              <w:bottom w:val="single" w:sz="4" w:space="0" w:color="auto"/>
              <w:right w:val="nil"/>
            </w:tcBorders>
          </w:tcPr>
          <w:p w14:paraId="36191F23"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7CCC5D0D"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471AA5AC"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64528B54"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4DB7F92B" w14:textId="77777777" w:rsidR="004E1399" w:rsidRPr="00955293" w:rsidRDefault="004E1399" w:rsidP="006A5BD7">
            <w:pPr>
              <w:spacing w:after="240" w:line="240" w:lineRule="auto"/>
              <w:jc w:val="both"/>
              <w:rPr>
                <w:lang w:val="en-US"/>
              </w:rPr>
            </w:pPr>
            <w:r w:rsidRPr="00955293">
              <w:rPr>
                <w:lang w:val="en-US"/>
              </w:rPr>
              <w:t>1960</w:t>
            </w:r>
          </w:p>
        </w:tc>
      </w:tr>
    </w:tbl>
    <w:p w14:paraId="70E2D9FF" w14:textId="77777777" w:rsidR="004E1399" w:rsidRPr="00955293" w:rsidRDefault="004E1399" w:rsidP="006A5BD7">
      <w:pPr>
        <w:spacing w:after="240" w:line="240" w:lineRule="auto"/>
        <w:jc w:val="both"/>
        <w:rPr>
          <w:lang w:val="en-US"/>
        </w:rPr>
      </w:pPr>
      <w:r w:rsidRPr="00955293">
        <w:rPr>
          <w:lang w:val="en-US"/>
        </w:rPr>
        <w:t>Standard errors in parentheses</w:t>
      </w:r>
    </w:p>
    <w:p w14:paraId="49D20AF1"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19FA8A68" w14:textId="77777777" w:rsidR="004E1399" w:rsidRPr="00955293" w:rsidRDefault="004E1399" w:rsidP="006A5BD7">
      <w:pPr>
        <w:spacing w:after="240" w:line="240" w:lineRule="auto"/>
        <w:jc w:val="both"/>
        <w:rPr>
          <w:b/>
          <w:lang w:val="en-US"/>
        </w:rPr>
      </w:pPr>
      <w:r w:rsidRPr="00955293">
        <w:rPr>
          <w:lang w:val="en-US"/>
        </w:rPr>
        <w:t>Source: PISA 2000 and TREE waves 1-9 (weighted)</w:t>
      </w:r>
    </w:p>
    <w:p w14:paraId="3B9C7CDE" w14:textId="7606C6A6" w:rsidR="004E1399" w:rsidRPr="00955293" w:rsidRDefault="004E1399" w:rsidP="006A5BD7">
      <w:pPr>
        <w:spacing w:after="240" w:line="240" w:lineRule="auto"/>
        <w:jc w:val="both"/>
      </w:pPr>
      <w:bookmarkStart w:id="15" w:name="_Ref2080804"/>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0A27A3">
        <w:rPr>
          <w:b/>
          <w:noProof/>
        </w:rPr>
        <w:t>5</w:t>
      </w:r>
      <w:r w:rsidRPr="00955293">
        <w:rPr>
          <w:b/>
        </w:rPr>
        <w:fldChar w:fldCharType="end"/>
      </w:r>
      <w:bookmarkEnd w:id="15"/>
      <w:r w:rsidRPr="00955293">
        <w:rPr>
          <w:b/>
        </w:rPr>
        <w:t xml:space="preserve">: </w:t>
      </w:r>
      <w:r w:rsidRPr="00955293">
        <w:t>Effects on social status (ISEI) (OLS coefficients)</w:t>
      </w:r>
    </w:p>
    <w:tbl>
      <w:tblPr>
        <w:tblW w:w="5000" w:type="pct"/>
        <w:tblLook w:val="0000" w:firstRow="0" w:lastRow="0" w:firstColumn="0" w:lastColumn="0" w:noHBand="0" w:noVBand="0"/>
      </w:tblPr>
      <w:tblGrid>
        <w:gridCol w:w="3870"/>
        <w:gridCol w:w="1468"/>
        <w:gridCol w:w="1468"/>
        <w:gridCol w:w="1468"/>
        <w:gridCol w:w="1472"/>
      </w:tblGrid>
      <w:tr w:rsidR="004E1399" w:rsidRPr="00955293" w14:paraId="3A7A838A" w14:textId="77777777" w:rsidTr="006A5BD7">
        <w:tc>
          <w:tcPr>
            <w:tcW w:w="1986" w:type="pct"/>
            <w:tcBorders>
              <w:top w:val="single" w:sz="4" w:space="0" w:color="auto"/>
              <w:left w:val="nil"/>
              <w:bottom w:val="nil"/>
              <w:right w:val="nil"/>
            </w:tcBorders>
          </w:tcPr>
          <w:p w14:paraId="7D6F1641" w14:textId="77777777" w:rsidR="004E1399" w:rsidRPr="00955293" w:rsidRDefault="004E1399" w:rsidP="006A5BD7">
            <w:pPr>
              <w:spacing w:after="240" w:line="240" w:lineRule="auto"/>
              <w:jc w:val="both"/>
              <w:rPr>
                <w:b/>
                <w:lang w:val="en-US"/>
              </w:rPr>
            </w:pPr>
          </w:p>
        </w:tc>
        <w:tc>
          <w:tcPr>
            <w:tcW w:w="3014" w:type="pct"/>
            <w:gridSpan w:val="4"/>
            <w:tcBorders>
              <w:top w:val="single" w:sz="4" w:space="0" w:color="auto"/>
              <w:left w:val="nil"/>
              <w:bottom w:val="nil"/>
              <w:right w:val="nil"/>
            </w:tcBorders>
          </w:tcPr>
          <w:p w14:paraId="29B5B200" w14:textId="77777777" w:rsidR="004E1399" w:rsidRPr="00955293" w:rsidRDefault="004E1399" w:rsidP="006A5BD7">
            <w:pPr>
              <w:spacing w:after="240" w:line="240" w:lineRule="auto"/>
              <w:jc w:val="both"/>
              <w:rPr>
                <w:b/>
                <w:lang w:val="en-US"/>
              </w:rPr>
            </w:pPr>
            <w:r w:rsidRPr="00955293">
              <w:rPr>
                <w:b/>
                <w:lang w:val="en-US"/>
              </w:rPr>
              <w:t>Current ISEI</w:t>
            </w:r>
          </w:p>
        </w:tc>
      </w:tr>
      <w:tr w:rsidR="004E1399" w:rsidRPr="00955293" w14:paraId="5348979F" w14:textId="77777777" w:rsidTr="006A5BD7">
        <w:tc>
          <w:tcPr>
            <w:tcW w:w="1986" w:type="pct"/>
            <w:tcBorders>
              <w:top w:val="single" w:sz="4" w:space="0" w:color="auto"/>
              <w:left w:val="nil"/>
              <w:bottom w:val="nil"/>
              <w:right w:val="nil"/>
            </w:tcBorders>
          </w:tcPr>
          <w:p w14:paraId="0915214C" w14:textId="77777777" w:rsidR="004E1399" w:rsidRPr="00955293" w:rsidRDefault="004E1399" w:rsidP="006A5BD7">
            <w:pPr>
              <w:spacing w:after="240" w:line="240" w:lineRule="auto"/>
              <w:jc w:val="both"/>
              <w:rPr>
                <w:lang w:val="en-US"/>
              </w:rPr>
            </w:pPr>
            <w:r w:rsidRPr="00955293">
              <w:rPr>
                <w:lang w:val="en-US"/>
              </w:rPr>
              <w:t>Women</w:t>
            </w:r>
          </w:p>
        </w:tc>
        <w:tc>
          <w:tcPr>
            <w:tcW w:w="753" w:type="pct"/>
            <w:tcBorders>
              <w:top w:val="single" w:sz="4" w:space="0" w:color="auto"/>
              <w:left w:val="nil"/>
              <w:bottom w:val="nil"/>
              <w:right w:val="nil"/>
            </w:tcBorders>
          </w:tcPr>
          <w:p w14:paraId="0AAB2420" w14:textId="77777777" w:rsidR="004E1399" w:rsidRPr="00955293" w:rsidRDefault="004E1399" w:rsidP="006A5BD7">
            <w:pPr>
              <w:spacing w:after="240" w:line="240" w:lineRule="auto"/>
              <w:jc w:val="both"/>
              <w:rPr>
                <w:lang w:val="en-US"/>
              </w:rPr>
            </w:pPr>
            <w:r w:rsidRPr="00955293">
              <w:rPr>
                <w:lang w:val="en-US"/>
              </w:rPr>
              <w:t>-5.159</w:t>
            </w:r>
          </w:p>
        </w:tc>
        <w:tc>
          <w:tcPr>
            <w:tcW w:w="753" w:type="pct"/>
            <w:tcBorders>
              <w:top w:val="single" w:sz="4" w:space="0" w:color="auto"/>
              <w:left w:val="nil"/>
              <w:bottom w:val="nil"/>
              <w:right w:val="nil"/>
            </w:tcBorders>
          </w:tcPr>
          <w:p w14:paraId="629585FD" w14:textId="77777777" w:rsidR="004E1399" w:rsidRPr="00955293" w:rsidRDefault="004E1399" w:rsidP="006A5BD7">
            <w:pPr>
              <w:spacing w:after="240" w:line="240" w:lineRule="auto"/>
              <w:jc w:val="both"/>
              <w:rPr>
                <w:lang w:val="en-US"/>
              </w:rPr>
            </w:pPr>
            <w:r w:rsidRPr="00955293">
              <w:rPr>
                <w:lang w:val="en-US"/>
              </w:rPr>
              <w:t>(14.74)</w:t>
            </w:r>
          </w:p>
        </w:tc>
        <w:tc>
          <w:tcPr>
            <w:tcW w:w="753" w:type="pct"/>
            <w:tcBorders>
              <w:top w:val="single" w:sz="4" w:space="0" w:color="auto"/>
              <w:left w:val="nil"/>
              <w:bottom w:val="nil"/>
              <w:right w:val="nil"/>
            </w:tcBorders>
          </w:tcPr>
          <w:p w14:paraId="1D4214C0" w14:textId="77777777" w:rsidR="004E1399" w:rsidRPr="00955293" w:rsidRDefault="004E1399" w:rsidP="006A5BD7">
            <w:pPr>
              <w:spacing w:after="240" w:line="240" w:lineRule="auto"/>
              <w:jc w:val="both"/>
              <w:rPr>
                <w:lang w:val="en-US"/>
              </w:rPr>
            </w:pPr>
            <w:r w:rsidRPr="00955293">
              <w:rPr>
                <w:lang w:val="en-US"/>
              </w:rPr>
              <w:t>-9.952</w:t>
            </w:r>
          </w:p>
        </w:tc>
        <w:tc>
          <w:tcPr>
            <w:tcW w:w="754" w:type="pct"/>
            <w:tcBorders>
              <w:top w:val="single" w:sz="4" w:space="0" w:color="auto"/>
              <w:left w:val="nil"/>
              <w:bottom w:val="nil"/>
              <w:right w:val="nil"/>
            </w:tcBorders>
          </w:tcPr>
          <w:p w14:paraId="0B22DB6D" w14:textId="77777777" w:rsidR="004E1399" w:rsidRPr="00955293" w:rsidRDefault="004E1399" w:rsidP="006A5BD7">
            <w:pPr>
              <w:spacing w:after="240" w:line="240" w:lineRule="auto"/>
              <w:jc w:val="both"/>
              <w:rPr>
                <w:lang w:val="en-US"/>
              </w:rPr>
            </w:pPr>
            <w:r w:rsidRPr="00955293">
              <w:rPr>
                <w:lang w:val="en-US"/>
              </w:rPr>
              <w:t>(12.76)</w:t>
            </w:r>
          </w:p>
        </w:tc>
      </w:tr>
      <w:tr w:rsidR="004E1399" w:rsidRPr="00955293" w14:paraId="0CDBD12E" w14:textId="77777777" w:rsidTr="006A5BD7">
        <w:tc>
          <w:tcPr>
            <w:tcW w:w="1986" w:type="pct"/>
            <w:tcBorders>
              <w:top w:val="nil"/>
              <w:left w:val="nil"/>
              <w:bottom w:val="nil"/>
              <w:right w:val="nil"/>
            </w:tcBorders>
          </w:tcPr>
          <w:p w14:paraId="22EDA35A" w14:textId="77777777" w:rsidR="004E1399" w:rsidRPr="00955293" w:rsidRDefault="004E1399" w:rsidP="006A5BD7">
            <w:pPr>
              <w:spacing w:after="240" w:line="240" w:lineRule="auto"/>
              <w:jc w:val="both"/>
              <w:rPr>
                <w:lang w:val="en-US"/>
              </w:rPr>
            </w:pPr>
            <w:r w:rsidRPr="00955293">
              <w:rPr>
                <w:lang w:val="en-US"/>
              </w:rPr>
              <w:t>Highest parental ISEI</w:t>
            </w:r>
          </w:p>
        </w:tc>
        <w:tc>
          <w:tcPr>
            <w:tcW w:w="753" w:type="pct"/>
            <w:tcBorders>
              <w:top w:val="nil"/>
              <w:left w:val="nil"/>
              <w:bottom w:val="nil"/>
              <w:right w:val="nil"/>
            </w:tcBorders>
          </w:tcPr>
          <w:p w14:paraId="11A07F73" w14:textId="77777777" w:rsidR="004E1399" w:rsidRPr="00955293" w:rsidRDefault="004E1399" w:rsidP="006A5BD7">
            <w:pPr>
              <w:spacing w:after="240" w:line="240" w:lineRule="auto"/>
              <w:jc w:val="both"/>
              <w:rPr>
                <w:lang w:val="en-US"/>
              </w:rPr>
            </w:pPr>
            <w:r w:rsidRPr="00955293">
              <w:rPr>
                <w:lang w:val="en-US"/>
              </w:rPr>
              <w:t>1.137**</w:t>
            </w:r>
          </w:p>
        </w:tc>
        <w:tc>
          <w:tcPr>
            <w:tcW w:w="753" w:type="pct"/>
            <w:tcBorders>
              <w:top w:val="nil"/>
              <w:left w:val="nil"/>
              <w:bottom w:val="nil"/>
              <w:right w:val="nil"/>
            </w:tcBorders>
          </w:tcPr>
          <w:p w14:paraId="55462AC1" w14:textId="77777777" w:rsidR="004E1399" w:rsidRPr="00955293" w:rsidRDefault="004E1399" w:rsidP="006A5BD7">
            <w:pPr>
              <w:spacing w:after="240" w:line="240" w:lineRule="auto"/>
              <w:jc w:val="both"/>
              <w:rPr>
                <w:lang w:val="en-US"/>
              </w:rPr>
            </w:pPr>
            <w:r w:rsidRPr="00955293">
              <w:rPr>
                <w:lang w:val="en-US"/>
              </w:rPr>
              <w:t>(0.401)</w:t>
            </w:r>
          </w:p>
        </w:tc>
        <w:tc>
          <w:tcPr>
            <w:tcW w:w="753" w:type="pct"/>
            <w:tcBorders>
              <w:top w:val="nil"/>
              <w:left w:val="nil"/>
              <w:bottom w:val="nil"/>
              <w:right w:val="nil"/>
            </w:tcBorders>
          </w:tcPr>
          <w:p w14:paraId="7FE30EFE" w14:textId="77777777" w:rsidR="004E1399" w:rsidRPr="00955293" w:rsidRDefault="004E1399" w:rsidP="006A5BD7">
            <w:pPr>
              <w:spacing w:after="240" w:line="240" w:lineRule="auto"/>
              <w:jc w:val="both"/>
              <w:rPr>
                <w:lang w:val="en-US"/>
              </w:rPr>
            </w:pPr>
            <w:r w:rsidRPr="00955293">
              <w:rPr>
                <w:lang w:val="en-US"/>
              </w:rPr>
              <w:t>1.022**</w:t>
            </w:r>
          </w:p>
        </w:tc>
        <w:tc>
          <w:tcPr>
            <w:tcW w:w="754" w:type="pct"/>
            <w:tcBorders>
              <w:top w:val="nil"/>
              <w:left w:val="nil"/>
              <w:bottom w:val="nil"/>
              <w:right w:val="nil"/>
            </w:tcBorders>
          </w:tcPr>
          <w:p w14:paraId="44C32128" w14:textId="77777777" w:rsidR="004E1399" w:rsidRPr="00955293" w:rsidRDefault="004E1399" w:rsidP="006A5BD7">
            <w:pPr>
              <w:spacing w:after="240" w:line="240" w:lineRule="auto"/>
              <w:jc w:val="both"/>
              <w:rPr>
                <w:lang w:val="en-US"/>
              </w:rPr>
            </w:pPr>
            <w:r w:rsidRPr="00955293">
              <w:rPr>
                <w:lang w:val="en-US"/>
              </w:rPr>
              <w:t>(0.343)</w:t>
            </w:r>
          </w:p>
        </w:tc>
      </w:tr>
      <w:tr w:rsidR="004E1399" w:rsidRPr="00955293" w14:paraId="2C7BE5BF" w14:textId="77777777" w:rsidTr="006A5BD7">
        <w:tc>
          <w:tcPr>
            <w:tcW w:w="1986" w:type="pct"/>
            <w:tcBorders>
              <w:top w:val="nil"/>
              <w:left w:val="nil"/>
              <w:bottom w:val="nil"/>
              <w:right w:val="nil"/>
            </w:tcBorders>
          </w:tcPr>
          <w:p w14:paraId="67F4766C"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753" w:type="pct"/>
            <w:tcBorders>
              <w:top w:val="nil"/>
              <w:left w:val="nil"/>
              <w:bottom w:val="nil"/>
              <w:right w:val="nil"/>
            </w:tcBorders>
          </w:tcPr>
          <w:p w14:paraId="28700D97" w14:textId="77777777" w:rsidR="004E1399" w:rsidRPr="00955293" w:rsidRDefault="004E1399" w:rsidP="006A5BD7">
            <w:pPr>
              <w:spacing w:after="240" w:line="240" w:lineRule="auto"/>
              <w:jc w:val="both"/>
              <w:rPr>
                <w:lang w:val="en-US"/>
              </w:rPr>
            </w:pPr>
            <w:r w:rsidRPr="00955293">
              <w:rPr>
                <w:lang w:val="en-US"/>
              </w:rPr>
              <w:t>0.427</w:t>
            </w:r>
          </w:p>
        </w:tc>
        <w:tc>
          <w:tcPr>
            <w:tcW w:w="753" w:type="pct"/>
            <w:tcBorders>
              <w:top w:val="nil"/>
              <w:left w:val="nil"/>
              <w:bottom w:val="nil"/>
              <w:right w:val="nil"/>
            </w:tcBorders>
          </w:tcPr>
          <w:p w14:paraId="6DC61319" w14:textId="77777777" w:rsidR="004E1399" w:rsidRPr="00955293" w:rsidRDefault="004E1399" w:rsidP="006A5BD7">
            <w:pPr>
              <w:spacing w:after="240" w:line="240" w:lineRule="auto"/>
              <w:jc w:val="both"/>
              <w:rPr>
                <w:lang w:val="en-US"/>
              </w:rPr>
            </w:pPr>
            <w:r w:rsidRPr="00955293">
              <w:rPr>
                <w:lang w:val="en-US"/>
              </w:rPr>
              <w:t>(0.619)</w:t>
            </w:r>
          </w:p>
        </w:tc>
        <w:tc>
          <w:tcPr>
            <w:tcW w:w="753" w:type="pct"/>
            <w:tcBorders>
              <w:top w:val="nil"/>
              <w:left w:val="nil"/>
              <w:bottom w:val="nil"/>
              <w:right w:val="nil"/>
            </w:tcBorders>
          </w:tcPr>
          <w:p w14:paraId="62D79D97" w14:textId="77777777" w:rsidR="004E1399" w:rsidRPr="00955293" w:rsidRDefault="004E1399" w:rsidP="006A5BD7">
            <w:pPr>
              <w:spacing w:after="240" w:line="240" w:lineRule="auto"/>
              <w:jc w:val="both"/>
              <w:rPr>
                <w:lang w:val="en-US"/>
              </w:rPr>
            </w:pPr>
            <w:r w:rsidRPr="00955293">
              <w:rPr>
                <w:lang w:val="en-US"/>
              </w:rPr>
              <w:t>0.522</w:t>
            </w:r>
          </w:p>
        </w:tc>
        <w:tc>
          <w:tcPr>
            <w:tcW w:w="754" w:type="pct"/>
            <w:tcBorders>
              <w:top w:val="nil"/>
              <w:left w:val="nil"/>
              <w:bottom w:val="nil"/>
              <w:right w:val="nil"/>
            </w:tcBorders>
          </w:tcPr>
          <w:p w14:paraId="04C59F46" w14:textId="77777777" w:rsidR="004E1399" w:rsidRPr="00955293" w:rsidRDefault="004E1399" w:rsidP="006A5BD7">
            <w:pPr>
              <w:spacing w:after="240" w:line="240" w:lineRule="auto"/>
              <w:jc w:val="both"/>
              <w:rPr>
                <w:lang w:val="en-US"/>
              </w:rPr>
            </w:pPr>
            <w:r w:rsidRPr="00955293">
              <w:rPr>
                <w:lang w:val="en-US"/>
              </w:rPr>
              <w:t>(0.560)</w:t>
            </w:r>
          </w:p>
        </w:tc>
      </w:tr>
      <w:tr w:rsidR="004E1399" w:rsidRPr="00955293" w14:paraId="73507CB5" w14:textId="77777777" w:rsidTr="006A5BD7">
        <w:tc>
          <w:tcPr>
            <w:tcW w:w="1986" w:type="pct"/>
            <w:tcBorders>
              <w:top w:val="nil"/>
              <w:left w:val="nil"/>
              <w:bottom w:val="nil"/>
              <w:right w:val="nil"/>
            </w:tcBorders>
          </w:tcPr>
          <w:p w14:paraId="28299566" w14:textId="77777777" w:rsidR="004E1399" w:rsidRPr="00955293" w:rsidRDefault="004E1399" w:rsidP="006A5BD7">
            <w:pPr>
              <w:spacing w:after="240" w:line="240" w:lineRule="auto"/>
              <w:jc w:val="both"/>
              <w:rPr>
                <w:lang w:val="en-US"/>
              </w:rPr>
            </w:pPr>
            <w:r w:rsidRPr="00955293">
              <w:rPr>
                <w:lang w:val="en-US"/>
              </w:rPr>
              <w:t>Highest parental ISEI*Highest parental ISEI</w:t>
            </w:r>
          </w:p>
        </w:tc>
        <w:tc>
          <w:tcPr>
            <w:tcW w:w="753" w:type="pct"/>
            <w:tcBorders>
              <w:top w:val="nil"/>
              <w:left w:val="nil"/>
              <w:bottom w:val="nil"/>
              <w:right w:val="nil"/>
            </w:tcBorders>
          </w:tcPr>
          <w:p w14:paraId="5E5528B1" w14:textId="77777777" w:rsidR="004E1399" w:rsidRPr="00955293" w:rsidRDefault="004E1399" w:rsidP="006A5BD7">
            <w:pPr>
              <w:spacing w:after="240" w:line="240" w:lineRule="auto"/>
              <w:jc w:val="both"/>
              <w:rPr>
                <w:lang w:val="en-US"/>
              </w:rPr>
            </w:pPr>
            <w:r w:rsidRPr="00955293">
              <w:rPr>
                <w:lang w:val="en-US"/>
              </w:rPr>
              <w:t>-0.00718*</w:t>
            </w:r>
          </w:p>
        </w:tc>
        <w:tc>
          <w:tcPr>
            <w:tcW w:w="753" w:type="pct"/>
            <w:tcBorders>
              <w:top w:val="nil"/>
              <w:left w:val="nil"/>
              <w:bottom w:val="nil"/>
              <w:right w:val="nil"/>
            </w:tcBorders>
          </w:tcPr>
          <w:p w14:paraId="040708D0" w14:textId="77777777" w:rsidR="004E1399" w:rsidRPr="00955293" w:rsidRDefault="004E1399" w:rsidP="006A5BD7">
            <w:pPr>
              <w:spacing w:after="240" w:line="240" w:lineRule="auto"/>
              <w:jc w:val="both"/>
              <w:rPr>
                <w:lang w:val="en-US"/>
              </w:rPr>
            </w:pPr>
            <w:r w:rsidRPr="00955293">
              <w:rPr>
                <w:lang w:val="en-US"/>
              </w:rPr>
              <w:t>(0.00360)</w:t>
            </w:r>
          </w:p>
        </w:tc>
        <w:tc>
          <w:tcPr>
            <w:tcW w:w="753" w:type="pct"/>
            <w:tcBorders>
              <w:top w:val="nil"/>
              <w:left w:val="nil"/>
              <w:bottom w:val="nil"/>
              <w:right w:val="nil"/>
            </w:tcBorders>
          </w:tcPr>
          <w:p w14:paraId="1CE9C65E" w14:textId="77777777" w:rsidR="004E1399" w:rsidRPr="00955293" w:rsidRDefault="004E1399" w:rsidP="006A5BD7">
            <w:pPr>
              <w:spacing w:after="240" w:line="240" w:lineRule="auto"/>
              <w:jc w:val="both"/>
              <w:rPr>
                <w:lang w:val="en-US"/>
              </w:rPr>
            </w:pPr>
            <w:r w:rsidRPr="00955293">
              <w:rPr>
                <w:lang w:val="en-US"/>
              </w:rPr>
              <w:t>-0.00835**</w:t>
            </w:r>
          </w:p>
        </w:tc>
        <w:tc>
          <w:tcPr>
            <w:tcW w:w="754" w:type="pct"/>
            <w:tcBorders>
              <w:top w:val="nil"/>
              <w:left w:val="nil"/>
              <w:bottom w:val="nil"/>
              <w:right w:val="nil"/>
            </w:tcBorders>
          </w:tcPr>
          <w:p w14:paraId="4F6BBD78" w14:textId="77777777" w:rsidR="004E1399" w:rsidRPr="00955293" w:rsidRDefault="004E1399" w:rsidP="006A5BD7">
            <w:pPr>
              <w:spacing w:after="240" w:line="240" w:lineRule="auto"/>
              <w:jc w:val="both"/>
              <w:rPr>
                <w:lang w:val="en-US"/>
              </w:rPr>
            </w:pPr>
            <w:r w:rsidRPr="00955293">
              <w:rPr>
                <w:lang w:val="en-US"/>
              </w:rPr>
              <w:t>(0.00307)</w:t>
            </w:r>
          </w:p>
        </w:tc>
      </w:tr>
      <w:tr w:rsidR="004E1399" w:rsidRPr="00955293" w14:paraId="7424752D" w14:textId="77777777" w:rsidTr="006A5BD7">
        <w:tc>
          <w:tcPr>
            <w:tcW w:w="1986" w:type="pct"/>
            <w:tcBorders>
              <w:top w:val="nil"/>
              <w:left w:val="nil"/>
              <w:bottom w:val="nil"/>
              <w:right w:val="nil"/>
            </w:tcBorders>
          </w:tcPr>
          <w:p w14:paraId="71CD1CF8" w14:textId="77777777" w:rsidR="004E1399" w:rsidRPr="00955293" w:rsidRDefault="004E1399" w:rsidP="006A5BD7">
            <w:pPr>
              <w:spacing w:after="240" w:line="240" w:lineRule="auto"/>
              <w:jc w:val="both"/>
              <w:rPr>
                <w:lang w:val="en-US"/>
              </w:rPr>
            </w:pPr>
            <w:r w:rsidRPr="00955293">
              <w:rPr>
                <w:lang w:val="en-US"/>
              </w:rPr>
              <w:t>Women*Highest parental ISEI*Highest parental ISEI</w:t>
            </w:r>
          </w:p>
        </w:tc>
        <w:tc>
          <w:tcPr>
            <w:tcW w:w="753" w:type="pct"/>
            <w:tcBorders>
              <w:top w:val="nil"/>
              <w:left w:val="nil"/>
              <w:bottom w:val="nil"/>
              <w:right w:val="nil"/>
            </w:tcBorders>
          </w:tcPr>
          <w:p w14:paraId="64DD419D" w14:textId="77777777" w:rsidR="004E1399" w:rsidRPr="00955293" w:rsidRDefault="004E1399" w:rsidP="006A5BD7">
            <w:pPr>
              <w:spacing w:after="240" w:line="240" w:lineRule="auto"/>
              <w:jc w:val="both"/>
              <w:rPr>
                <w:lang w:val="en-US"/>
              </w:rPr>
            </w:pPr>
            <w:r w:rsidRPr="00955293">
              <w:rPr>
                <w:lang w:val="en-US"/>
              </w:rPr>
              <w:t>-0.00514</w:t>
            </w:r>
          </w:p>
        </w:tc>
        <w:tc>
          <w:tcPr>
            <w:tcW w:w="753" w:type="pct"/>
            <w:tcBorders>
              <w:top w:val="nil"/>
              <w:left w:val="nil"/>
              <w:bottom w:val="nil"/>
              <w:right w:val="nil"/>
            </w:tcBorders>
          </w:tcPr>
          <w:p w14:paraId="172B170E" w14:textId="77777777" w:rsidR="004E1399" w:rsidRPr="00955293" w:rsidRDefault="004E1399" w:rsidP="006A5BD7">
            <w:pPr>
              <w:spacing w:after="240" w:line="240" w:lineRule="auto"/>
              <w:jc w:val="both"/>
              <w:rPr>
                <w:lang w:val="en-US"/>
              </w:rPr>
            </w:pPr>
            <w:r w:rsidRPr="00955293">
              <w:rPr>
                <w:lang w:val="en-US"/>
              </w:rPr>
              <w:t>(0.00617)</w:t>
            </w:r>
          </w:p>
        </w:tc>
        <w:tc>
          <w:tcPr>
            <w:tcW w:w="753" w:type="pct"/>
            <w:tcBorders>
              <w:top w:val="nil"/>
              <w:left w:val="nil"/>
              <w:bottom w:val="nil"/>
              <w:right w:val="nil"/>
            </w:tcBorders>
          </w:tcPr>
          <w:p w14:paraId="6B202097" w14:textId="77777777" w:rsidR="004E1399" w:rsidRPr="00955293" w:rsidRDefault="004E1399" w:rsidP="006A5BD7">
            <w:pPr>
              <w:spacing w:after="240" w:line="240" w:lineRule="auto"/>
              <w:jc w:val="both"/>
              <w:rPr>
                <w:lang w:val="en-US"/>
              </w:rPr>
            </w:pPr>
            <w:r w:rsidRPr="00955293">
              <w:rPr>
                <w:lang w:val="en-US"/>
              </w:rPr>
              <w:t>-0.00602</w:t>
            </w:r>
          </w:p>
        </w:tc>
        <w:tc>
          <w:tcPr>
            <w:tcW w:w="754" w:type="pct"/>
            <w:tcBorders>
              <w:top w:val="nil"/>
              <w:left w:val="nil"/>
              <w:bottom w:val="nil"/>
              <w:right w:val="nil"/>
            </w:tcBorders>
          </w:tcPr>
          <w:p w14:paraId="4A8F3D03" w14:textId="77777777" w:rsidR="004E1399" w:rsidRPr="00955293" w:rsidRDefault="004E1399" w:rsidP="006A5BD7">
            <w:pPr>
              <w:spacing w:after="240" w:line="240" w:lineRule="auto"/>
              <w:jc w:val="both"/>
              <w:rPr>
                <w:lang w:val="en-US"/>
              </w:rPr>
            </w:pPr>
            <w:r w:rsidRPr="00955293">
              <w:rPr>
                <w:lang w:val="en-US"/>
              </w:rPr>
              <w:t>(0.00578)</w:t>
            </w:r>
          </w:p>
        </w:tc>
      </w:tr>
      <w:tr w:rsidR="004E1399" w:rsidRPr="00955293" w14:paraId="410A6AF2" w14:textId="77777777" w:rsidTr="006A5BD7">
        <w:tc>
          <w:tcPr>
            <w:tcW w:w="1986" w:type="pct"/>
            <w:tcBorders>
              <w:top w:val="nil"/>
              <w:left w:val="nil"/>
              <w:bottom w:val="nil"/>
              <w:right w:val="nil"/>
            </w:tcBorders>
          </w:tcPr>
          <w:p w14:paraId="35B03E6D" w14:textId="77777777" w:rsidR="004E1399" w:rsidRPr="00955293" w:rsidRDefault="004E1399" w:rsidP="006A5BD7">
            <w:pPr>
              <w:spacing w:after="240" w:line="240" w:lineRule="auto"/>
              <w:jc w:val="both"/>
              <w:rPr>
                <w:lang w:val="en-US"/>
              </w:rPr>
            </w:pPr>
            <w:r w:rsidRPr="00955293">
              <w:rPr>
                <w:lang w:val="en-US"/>
              </w:rPr>
              <w:t>Not current</w:t>
            </w:r>
          </w:p>
        </w:tc>
        <w:tc>
          <w:tcPr>
            <w:tcW w:w="753" w:type="pct"/>
            <w:tcBorders>
              <w:top w:val="nil"/>
              <w:left w:val="nil"/>
              <w:bottom w:val="nil"/>
              <w:right w:val="nil"/>
            </w:tcBorders>
          </w:tcPr>
          <w:p w14:paraId="4557B7D6" w14:textId="77777777" w:rsidR="004E1399" w:rsidRPr="00955293" w:rsidRDefault="004E1399" w:rsidP="006A5BD7">
            <w:pPr>
              <w:spacing w:after="240" w:line="240" w:lineRule="auto"/>
              <w:jc w:val="both"/>
              <w:rPr>
                <w:lang w:val="en-US"/>
              </w:rPr>
            </w:pPr>
            <w:r w:rsidRPr="00955293">
              <w:rPr>
                <w:lang w:val="en-US"/>
              </w:rPr>
              <w:t>-2.990</w:t>
            </w:r>
          </w:p>
        </w:tc>
        <w:tc>
          <w:tcPr>
            <w:tcW w:w="753" w:type="pct"/>
            <w:tcBorders>
              <w:top w:val="nil"/>
              <w:left w:val="nil"/>
              <w:bottom w:val="nil"/>
              <w:right w:val="nil"/>
            </w:tcBorders>
          </w:tcPr>
          <w:p w14:paraId="51345738" w14:textId="77777777" w:rsidR="004E1399" w:rsidRPr="00955293" w:rsidRDefault="004E1399" w:rsidP="006A5BD7">
            <w:pPr>
              <w:spacing w:after="240" w:line="240" w:lineRule="auto"/>
              <w:jc w:val="both"/>
              <w:rPr>
                <w:lang w:val="en-US"/>
              </w:rPr>
            </w:pPr>
            <w:r w:rsidRPr="00955293">
              <w:rPr>
                <w:lang w:val="en-US"/>
              </w:rPr>
              <w:t>(2.100)</w:t>
            </w:r>
          </w:p>
        </w:tc>
        <w:tc>
          <w:tcPr>
            <w:tcW w:w="753" w:type="pct"/>
            <w:tcBorders>
              <w:top w:val="nil"/>
              <w:left w:val="nil"/>
              <w:bottom w:val="nil"/>
              <w:right w:val="nil"/>
            </w:tcBorders>
          </w:tcPr>
          <w:p w14:paraId="6002EE50" w14:textId="77777777" w:rsidR="004E1399" w:rsidRPr="00955293" w:rsidRDefault="004E1399" w:rsidP="006A5BD7">
            <w:pPr>
              <w:spacing w:after="240" w:line="240" w:lineRule="auto"/>
              <w:jc w:val="both"/>
              <w:rPr>
                <w:lang w:val="en-US"/>
              </w:rPr>
            </w:pPr>
            <w:r w:rsidRPr="00955293">
              <w:rPr>
                <w:lang w:val="en-US"/>
              </w:rPr>
              <w:t>-1.835</w:t>
            </w:r>
          </w:p>
        </w:tc>
        <w:tc>
          <w:tcPr>
            <w:tcW w:w="754" w:type="pct"/>
            <w:tcBorders>
              <w:top w:val="nil"/>
              <w:left w:val="nil"/>
              <w:bottom w:val="nil"/>
              <w:right w:val="nil"/>
            </w:tcBorders>
          </w:tcPr>
          <w:p w14:paraId="6B7D4D46" w14:textId="77777777" w:rsidR="004E1399" w:rsidRPr="00955293" w:rsidRDefault="004E1399" w:rsidP="006A5BD7">
            <w:pPr>
              <w:spacing w:after="240" w:line="240" w:lineRule="auto"/>
              <w:jc w:val="both"/>
              <w:rPr>
                <w:lang w:val="en-US"/>
              </w:rPr>
            </w:pPr>
            <w:r w:rsidRPr="00955293">
              <w:rPr>
                <w:lang w:val="en-US"/>
              </w:rPr>
              <w:t>(2.586)</w:t>
            </w:r>
          </w:p>
        </w:tc>
      </w:tr>
      <w:tr w:rsidR="004E1399" w:rsidRPr="00955293" w14:paraId="082768E1" w14:textId="77777777" w:rsidTr="006A5BD7">
        <w:tc>
          <w:tcPr>
            <w:tcW w:w="1986" w:type="pct"/>
            <w:tcBorders>
              <w:top w:val="nil"/>
              <w:left w:val="nil"/>
              <w:bottom w:val="nil"/>
              <w:right w:val="nil"/>
            </w:tcBorders>
          </w:tcPr>
          <w:p w14:paraId="47B58AC6" w14:textId="77777777" w:rsidR="004E1399" w:rsidRPr="00955293" w:rsidRDefault="004E1399" w:rsidP="006A5BD7">
            <w:pPr>
              <w:spacing w:after="240" w:line="240" w:lineRule="auto"/>
              <w:jc w:val="both"/>
              <w:rPr>
                <w:lang w:val="en-US"/>
              </w:rPr>
            </w:pPr>
            <w:r w:rsidRPr="00955293">
              <w:rPr>
                <w:lang w:val="en-US"/>
              </w:rPr>
              <w:t>Voc. &amp; Tertiary</w:t>
            </w:r>
          </w:p>
        </w:tc>
        <w:tc>
          <w:tcPr>
            <w:tcW w:w="753" w:type="pct"/>
            <w:tcBorders>
              <w:top w:val="nil"/>
              <w:left w:val="nil"/>
              <w:bottom w:val="nil"/>
              <w:right w:val="nil"/>
            </w:tcBorders>
          </w:tcPr>
          <w:p w14:paraId="1A99A50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35BA707"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E236998" w14:textId="77777777" w:rsidR="004E1399" w:rsidRPr="00955293" w:rsidRDefault="004E1399" w:rsidP="006A5BD7">
            <w:pPr>
              <w:spacing w:after="240" w:line="240" w:lineRule="auto"/>
              <w:jc w:val="both"/>
              <w:rPr>
                <w:lang w:val="en-US"/>
              </w:rPr>
            </w:pPr>
            <w:r w:rsidRPr="00955293">
              <w:rPr>
                <w:lang w:val="en-US"/>
              </w:rPr>
              <w:t>20.56***</w:t>
            </w:r>
          </w:p>
        </w:tc>
        <w:tc>
          <w:tcPr>
            <w:tcW w:w="754" w:type="pct"/>
            <w:tcBorders>
              <w:top w:val="nil"/>
              <w:left w:val="nil"/>
              <w:bottom w:val="nil"/>
              <w:right w:val="nil"/>
            </w:tcBorders>
          </w:tcPr>
          <w:p w14:paraId="6F96D2F1" w14:textId="77777777" w:rsidR="004E1399" w:rsidRPr="00955293" w:rsidRDefault="004E1399" w:rsidP="006A5BD7">
            <w:pPr>
              <w:spacing w:after="240" w:line="240" w:lineRule="auto"/>
              <w:jc w:val="both"/>
              <w:rPr>
                <w:lang w:val="en-US"/>
              </w:rPr>
            </w:pPr>
            <w:r w:rsidRPr="00955293">
              <w:rPr>
                <w:lang w:val="en-US"/>
              </w:rPr>
              <w:t>(1.738)</w:t>
            </w:r>
          </w:p>
        </w:tc>
      </w:tr>
      <w:tr w:rsidR="004E1399" w:rsidRPr="00955293" w14:paraId="6B20CCAB" w14:textId="77777777" w:rsidTr="006A5BD7">
        <w:tc>
          <w:tcPr>
            <w:tcW w:w="1986" w:type="pct"/>
            <w:tcBorders>
              <w:top w:val="nil"/>
              <w:left w:val="nil"/>
              <w:bottom w:val="nil"/>
              <w:right w:val="nil"/>
            </w:tcBorders>
          </w:tcPr>
          <w:p w14:paraId="6AEF46FE"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53" w:type="pct"/>
            <w:tcBorders>
              <w:top w:val="nil"/>
              <w:left w:val="nil"/>
              <w:bottom w:val="nil"/>
              <w:right w:val="nil"/>
            </w:tcBorders>
          </w:tcPr>
          <w:p w14:paraId="78837482"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66199157"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7DE9A904" w14:textId="77777777" w:rsidR="004E1399" w:rsidRPr="00955293" w:rsidRDefault="004E1399" w:rsidP="006A5BD7">
            <w:pPr>
              <w:spacing w:after="240" w:line="240" w:lineRule="auto"/>
              <w:jc w:val="both"/>
              <w:rPr>
                <w:lang w:val="en-US"/>
              </w:rPr>
            </w:pPr>
            <w:r w:rsidRPr="00955293">
              <w:rPr>
                <w:lang w:val="en-US"/>
              </w:rPr>
              <w:t>19.01***</w:t>
            </w:r>
          </w:p>
        </w:tc>
        <w:tc>
          <w:tcPr>
            <w:tcW w:w="754" w:type="pct"/>
            <w:tcBorders>
              <w:top w:val="nil"/>
              <w:left w:val="nil"/>
              <w:bottom w:val="nil"/>
              <w:right w:val="nil"/>
            </w:tcBorders>
          </w:tcPr>
          <w:p w14:paraId="08060CAC" w14:textId="77777777" w:rsidR="004E1399" w:rsidRPr="00955293" w:rsidRDefault="004E1399" w:rsidP="006A5BD7">
            <w:pPr>
              <w:spacing w:after="240" w:line="240" w:lineRule="auto"/>
              <w:jc w:val="both"/>
              <w:rPr>
                <w:lang w:val="en-US"/>
              </w:rPr>
            </w:pPr>
            <w:r w:rsidRPr="00955293">
              <w:rPr>
                <w:lang w:val="en-US"/>
              </w:rPr>
              <w:t>(1.848)</w:t>
            </w:r>
          </w:p>
        </w:tc>
      </w:tr>
      <w:tr w:rsidR="004E1399" w:rsidRPr="00955293" w14:paraId="6FE268DA" w14:textId="77777777" w:rsidTr="006A5BD7">
        <w:tc>
          <w:tcPr>
            <w:tcW w:w="1986" w:type="pct"/>
            <w:tcBorders>
              <w:top w:val="nil"/>
              <w:left w:val="nil"/>
              <w:bottom w:val="nil"/>
              <w:right w:val="nil"/>
            </w:tcBorders>
          </w:tcPr>
          <w:p w14:paraId="6458A013" w14:textId="77777777" w:rsidR="004E1399" w:rsidRPr="00955293" w:rsidRDefault="004E1399" w:rsidP="006A5BD7">
            <w:pPr>
              <w:spacing w:after="240" w:line="240" w:lineRule="auto"/>
              <w:jc w:val="both"/>
              <w:rPr>
                <w:lang w:val="en-US"/>
              </w:rPr>
            </w:pPr>
            <w:r w:rsidRPr="00955293">
              <w:rPr>
                <w:lang w:val="en-US"/>
              </w:rPr>
              <w:t>Academic Mixed</w:t>
            </w:r>
          </w:p>
        </w:tc>
        <w:tc>
          <w:tcPr>
            <w:tcW w:w="753" w:type="pct"/>
            <w:tcBorders>
              <w:top w:val="nil"/>
              <w:left w:val="nil"/>
              <w:bottom w:val="nil"/>
              <w:right w:val="nil"/>
            </w:tcBorders>
          </w:tcPr>
          <w:p w14:paraId="3701DEBB"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5DCA800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C9D788F" w14:textId="77777777" w:rsidR="004E1399" w:rsidRPr="00955293" w:rsidRDefault="004E1399" w:rsidP="006A5BD7">
            <w:pPr>
              <w:spacing w:after="240" w:line="240" w:lineRule="auto"/>
              <w:jc w:val="both"/>
              <w:rPr>
                <w:lang w:val="en-US"/>
              </w:rPr>
            </w:pPr>
            <w:r w:rsidRPr="00955293">
              <w:rPr>
                <w:lang w:val="en-US"/>
              </w:rPr>
              <w:t>21.21***</w:t>
            </w:r>
          </w:p>
        </w:tc>
        <w:tc>
          <w:tcPr>
            <w:tcW w:w="754" w:type="pct"/>
            <w:tcBorders>
              <w:top w:val="nil"/>
              <w:left w:val="nil"/>
              <w:bottom w:val="nil"/>
              <w:right w:val="nil"/>
            </w:tcBorders>
          </w:tcPr>
          <w:p w14:paraId="0026E9C2" w14:textId="77777777" w:rsidR="004E1399" w:rsidRPr="00955293" w:rsidRDefault="004E1399" w:rsidP="006A5BD7">
            <w:pPr>
              <w:spacing w:after="240" w:line="240" w:lineRule="auto"/>
              <w:jc w:val="both"/>
              <w:rPr>
                <w:lang w:val="en-US"/>
              </w:rPr>
            </w:pPr>
            <w:r w:rsidRPr="00955293">
              <w:rPr>
                <w:lang w:val="en-US"/>
              </w:rPr>
              <w:t>(1.655)</w:t>
            </w:r>
          </w:p>
        </w:tc>
      </w:tr>
      <w:tr w:rsidR="004E1399" w:rsidRPr="00955293" w14:paraId="12F63C99" w14:textId="77777777" w:rsidTr="006A5BD7">
        <w:tc>
          <w:tcPr>
            <w:tcW w:w="1986" w:type="pct"/>
            <w:tcBorders>
              <w:top w:val="nil"/>
              <w:left w:val="nil"/>
              <w:bottom w:val="nil"/>
              <w:right w:val="nil"/>
            </w:tcBorders>
          </w:tcPr>
          <w:p w14:paraId="5BDD67EF" w14:textId="77777777" w:rsidR="004E1399" w:rsidRPr="00955293" w:rsidRDefault="004E1399" w:rsidP="006A5BD7">
            <w:pPr>
              <w:spacing w:after="240" w:line="240" w:lineRule="auto"/>
              <w:jc w:val="both"/>
              <w:rPr>
                <w:lang w:val="en-US"/>
              </w:rPr>
            </w:pPr>
            <w:r w:rsidRPr="00955293">
              <w:rPr>
                <w:lang w:val="en-US"/>
              </w:rPr>
              <w:t>Academic</w:t>
            </w:r>
          </w:p>
        </w:tc>
        <w:tc>
          <w:tcPr>
            <w:tcW w:w="753" w:type="pct"/>
            <w:tcBorders>
              <w:top w:val="nil"/>
              <w:left w:val="nil"/>
              <w:bottom w:val="nil"/>
              <w:right w:val="nil"/>
            </w:tcBorders>
          </w:tcPr>
          <w:p w14:paraId="57E923E6"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61313DC"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44EDA894" w14:textId="77777777" w:rsidR="004E1399" w:rsidRPr="00955293" w:rsidRDefault="004E1399" w:rsidP="006A5BD7">
            <w:pPr>
              <w:spacing w:after="240" w:line="240" w:lineRule="auto"/>
              <w:jc w:val="both"/>
              <w:rPr>
                <w:lang w:val="en-US"/>
              </w:rPr>
            </w:pPr>
            <w:r w:rsidRPr="00955293">
              <w:rPr>
                <w:lang w:val="en-US"/>
              </w:rPr>
              <w:t>22.84***</w:t>
            </w:r>
          </w:p>
        </w:tc>
        <w:tc>
          <w:tcPr>
            <w:tcW w:w="754" w:type="pct"/>
            <w:tcBorders>
              <w:top w:val="nil"/>
              <w:left w:val="nil"/>
              <w:bottom w:val="nil"/>
              <w:right w:val="nil"/>
            </w:tcBorders>
          </w:tcPr>
          <w:p w14:paraId="6C68FE72" w14:textId="77777777" w:rsidR="004E1399" w:rsidRPr="00955293" w:rsidRDefault="004E1399" w:rsidP="006A5BD7">
            <w:pPr>
              <w:spacing w:after="240" w:line="240" w:lineRule="auto"/>
              <w:jc w:val="both"/>
              <w:rPr>
                <w:lang w:val="en-US"/>
              </w:rPr>
            </w:pPr>
            <w:r w:rsidRPr="00955293">
              <w:rPr>
                <w:lang w:val="en-US"/>
              </w:rPr>
              <w:t>(1.680)</w:t>
            </w:r>
          </w:p>
        </w:tc>
      </w:tr>
      <w:tr w:rsidR="004E1399" w:rsidRPr="00955293" w14:paraId="6E3FDDA2" w14:textId="77777777" w:rsidTr="006A5BD7">
        <w:tc>
          <w:tcPr>
            <w:tcW w:w="1986" w:type="pct"/>
            <w:tcBorders>
              <w:top w:val="nil"/>
              <w:left w:val="nil"/>
              <w:bottom w:val="nil"/>
              <w:right w:val="nil"/>
            </w:tcBorders>
          </w:tcPr>
          <w:p w14:paraId="0B7F83B1" w14:textId="77777777" w:rsidR="004E1399" w:rsidRPr="00955293" w:rsidRDefault="004E1399" w:rsidP="006A5BD7">
            <w:pPr>
              <w:spacing w:after="240" w:line="240" w:lineRule="auto"/>
              <w:jc w:val="both"/>
              <w:rPr>
                <w:lang w:val="en-US"/>
              </w:rPr>
            </w:pPr>
            <w:r w:rsidRPr="00955293">
              <w:rPr>
                <w:lang w:val="en-US"/>
              </w:rPr>
              <w:t>Voc. &amp; Tertiary*Not current</w:t>
            </w:r>
          </w:p>
        </w:tc>
        <w:tc>
          <w:tcPr>
            <w:tcW w:w="753" w:type="pct"/>
            <w:tcBorders>
              <w:top w:val="nil"/>
              <w:left w:val="nil"/>
              <w:bottom w:val="nil"/>
              <w:right w:val="nil"/>
            </w:tcBorders>
          </w:tcPr>
          <w:p w14:paraId="35EBC311"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0A72BA2"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841B222" w14:textId="77777777" w:rsidR="004E1399" w:rsidRPr="00955293" w:rsidRDefault="004E1399" w:rsidP="006A5BD7">
            <w:pPr>
              <w:spacing w:after="240" w:line="240" w:lineRule="auto"/>
              <w:jc w:val="both"/>
              <w:rPr>
                <w:lang w:val="en-US"/>
              </w:rPr>
            </w:pPr>
            <w:r w:rsidRPr="00955293">
              <w:rPr>
                <w:lang w:val="en-US"/>
              </w:rPr>
              <w:t>7.890</w:t>
            </w:r>
          </w:p>
        </w:tc>
        <w:tc>
          <w:tcPr>
            <w:tcW w:w="754" w:type="pct"/>
            <w:tcBorders>
              <w:top w:val="nil"/>
              <w:left w:val="nil"/>
              <w:bottom w:val="nil"/>
              <w:right w:val="nil"/>
            </w:tcBorders>
          </w:tcPr>
          <w:p w14:paraId="2B5B7262" w14:textId="77777777" w:rsidR="004E1399" w:rsidRPr="00955293" w:rsidRDefault="004E1399" w:rsidP="006A5BD7">
            <w:pPr>
              <w:spacing w:after="240" w:line="240" w:lineRule="auto"/>
              <w:jc w:val="both"/>
              <w:rPr>
                <w:lang w:val="en-US"/>
              </w:rPr>
            </w:pPr>
            <w:r w:rsidRPr="00955293">
              <w:rPr>
                <w:lang w:val="en-US"/>
              </w:rPr>
              <w:t>(5.773)</w:t>
            </w:r>
          </w:p>
        </w:tc>
      </w:tr>
      <w:tr w:rsidR="004E1399" w:rsidRPr="00955293" w14:paraId="099D08B5" w14:textId="77777777" w:rsidTr="006A5BD7">
        <w:tc>
          <w:tcPr>
            <w:tcW w:w="1986" w:type="pct"/>
            <w:tcBorders>
              <w:top w:val="nil"/>
              <w:left w:val="nil"/>
              <w:bottom w:val="nil"/>
              <w:right w:val="nil"/>
            </w:tcBorders>
          </w:tcPr>
          <w:p w14:paraId="23268D5C" w14:textId="77777777" w:rsidR="004E1399" w:rsidRPr="00955293" w:rsidRDefault="004E1399" w:rsidP="006A5BD7">
            <w:pPr>
              <w:spacing w:after="240" w:line="240" w:lineRule="auto"/>
              <w:jc w:val="both"/>
              <w:rPr>
                <w:lang w:val="en-US"/>
              </w:rPr>
            </w:pPr>
            <w:r w:rsidRPr="00955293">
              <w:rPr>
                <w:lang w:val="en-US"/>
              </w:rPr>
              <w:t>Specialized Sec. &amp; Tertiary*Not current</w:t>
            </w:r>
          </w:p>
        </w:tc>
        <w:tc>
          <w:tcPr>
            <w:tcW w:w="753" w:type="pct"/>
            <w:tcBorders>
              <w:top w:val="nil"/>
              <w:left w:val="nil"/>
              <w:bottom w:val="nil"/>
              <w:right w:val="nil"/>
            </w:tcBorders>
          </w:tcPr>
          <w:p w14:paraId="1909BF7E"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603F9AD"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018E1E78" w14:textId="77777777" w:rsidR="004E1399" w:rsidRPr="00955293" w:rsidRDefault="004E1399" w:rsidP="006A5BD7">
            <w:pPr>
              <w:spacing w:after="240" w:line="240" w:lineRule="auto"/>
              <w:jc w:val="both"/>
              <w:rPr>
                <w:lang w:val="en-US"/>
              </w:rPr>
            </w:pPr>
            <w:r w:rsidRPr="00955293">
              <w:rPr>
                <w:lang w:val="en-US"/>
              </w:rPr>
              <w:t>-2.118</w:t>
            </w:r>
          </w:p>
        </w:tc>
        <w:tc>
          <w:tcPr>
            <w:tcW w:w="754" w:type="pct"/>
            <w:tcBorders>
              <w:top w:val="nil"/>
              <w:left w:val="nil"/>
              <w:bottom w:val="nil"/>
              <w:right w:val="nil"/>
            </w:tcBorders>
          </w:tcPr>
          <w:p w14:paraId="4433930C" w14:textId="77777777" w:rsidR="004E1399" w:rsidRPr="00955293" w:rsidRDefault="004E1399" w:rsidP="006A5BD7">
            <w:pPr>
              <w:spacing w:after="240" w:line="240" w:lineRule="auto"/>
              <w:jc w:val="both"/>
              <w:rPr>
                <w:lang w:val="en-US"/>
              </w:rPr>
            </w:pPr>
            <w:r w:rsidRPr="00955293">
              <w:rPr>
                <w:lang w:val="en-US"/>
              </w:rPr>
              <w:t>(6.210)</w:t>
            </w:r>
          </w:p>
        </w:tc>
      </w:tr>
      <w:tr w:rsidR="004E1399" w:rsidRPr="00955293" w14:paraId="22A2B5A5" w14:textId="77777777" w:rsidTr="006A5BD7">
        <w:tc>
          <w:tcPr>
            <w:tcW w:w="1986" w:type="pct"/>
            <w:tcBorders>
              <w:top w:val="nil"/>
              <w:left w:val="nil"/>
              <w:bottom w:val="nil"/>
              <w:right w:val="nil"/>
            </w:tcBorders>
          </w:tcPr>
          <w:p w14:paraId="6863C26C" w14:textId="77777777" w:rsidR="004E1399" w:rsidRPr="00955293" w:rsidRDefault="004E1399" w:rsidP="006A5BD7">
            <w:pPr>
              <w:spacing w:after="240" w:line="240" w:lineRule="auto"/>
              <w:jc w:val="both"/>
              <w:rPr>
                <w:lang w:val="en-US"/>
              </w:rPr>
            </w:pPr>
            <w:r w:rsidRPr="00955293">
              <w:rPr>
                <w:lang w:val="en-US"/>
              </w:rPr>
              <w:t>Academic Mixed*Not current</w:t>
            </w:r>
          </w:p>
        </w:tc>
        <w:tc>
          <w:tcPr>
            <w:tcW w:w="753" w:type="pct"/>
            <w:tcBorders>
              <w:top w:val="nil"/>
              <w:left w:val="nil"/>
              <w:bottom w:val="nil"/>
              <w:right w:val="nil"/>
            </w:tcBorders>
          </w:tcPr>
          <w:p w14:paraId="56268BB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FC9D2B4"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CA50F38" w14:textId="77777777" w:rsidR="004E1399" w:rsidRPr="00955293" w:rsidRDefault="004E1399" w:rsidP="006A5BD7">
            <w:pPr>
              <w:spacing w:after="240" w:line="240" w:lineRule="auto"/>
              <w:jc w:val="both"/>
              <w:rPr>
                <w:lang w:val="en-US"/>
              </w:rPr>
            </w:pPr>
            <w:r w:rsidRPr="00955293">
              <w:rPr>
                <w:lang w:val="en-US"/>
              </w:rPr>
              <w:t>-3.445</w:t>
            </w:r>
          </w:p>
        </w:tc>
        <w:tc>
          <w:tcPr>
            <w:tcW w:w="754" w:type="pct"/>
            <w:tcBorders>
              <w:top w:val="nil"/>
              <w:left w:val="nil"/>
              <w:bottom w:val="nil"/>
              <w:right w:val="nil"/>
            </w:tcBorders>
          </w:tcPr>
          <w:p w14:paraId="0345AA4B" w14:textId="77777777" w:rsidR="004E1399" w:rsidRPr="00955293" w:rsidRDefault="004E1399" w:rsidP="006A5BD7">
            <w:pPr>
              <w:spacing w:after="240" w:line="240" w:lineRule="auto"/>
              <w:jc w:val="both"/>
              <w:rPr>
                <w:lang w:val="en-US"/>
              </w:rPr>
            </w:pPr>
            <w:r w:rsidRPr="00955293">
              <w:rPr>
                <w:lang w:val="en-US"/>
              </w:rPr>
              <w:t>(5.822)</w:t>
            </w:r>
          </w:p>
        </w:tc>
      </w:tr>
      <w:tr w:rsidR="004E1399" w:rsidRPr="00955293" w14:paraId="3815589E" w14:textId="77777777" w:rsidTr="006A5BD7">
        <w:tc>
          <w:tcPr>
            <w:tcW w:w="1986" w:type="pct"/>
            <w:tcBorders>
              <w:top w:val="nil"/>
              <w:left w:val="nil"/>
              <w:bottom w:val="nil"/>
              <w:right w:val="nil"/>
            </w:tcBorders>
          </w:tcPr>
          <w:p w14:paraId="571F4FD6" w14:textId="77777777" w:rsidR="004E1399" w:rsidRPr="00955293" w:rsidRDefault="004E1399" w:rsidP="006A5BD7">
            <w:pPr>
              <w:spacing w:after="240" w:line="240" w:lineRule="auto"/>
              <w:jc w:val="both"/>
              <w:rPr>
                <w:lang w:val="en-US"/>
              </w:rPr>
            </w:pPr>
            <w:r w:rsidRPr="00955293">
              <w:rPr>
                <w:lang w:val="en-US"/>
              </w:rPr>
              <w:t>Academic*Not current</w:t>
            </w:r>
          </w:p>
        </w:tc>
        <w:tc>
          <w:tcPr>
            <w:tcW w:w="753" w:type="pct"/>
            <w:tcBorders>
              <w:top w:val="nil"/>
              <w:left w:val="nil"/>
              <w:bottom w:val="nil"/>
              <w:right w:val="nil"/>
            </w:tcBorders>
          </w:tcPr>
          <w:p w14:paraId="6746ADDD"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D88F16C"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9A2728F" w14:textId="77777777" w:rsidR="004E1399" w:rsidRPr="00955293" w:rsidRDefault="004E1399" w:rsidP="006A5BD7">
            <w:pPr>
              <w:spacing w:after="240" w:line="240" w:lineRule="auto"/>
              <w:jc w:val="both"/>
              <w:rPr>
                <w:lang w:val="en-US"/>
              </w:rPr>
            </w:pPr>
            <w:r w:rsidRPr="00955293">
              <w:rPr>
                <w:lang w:val="en-US"/>
              </w:rPr>
              <w:t>-3.390</w:t>
            </w:r>
          </w:p>
        </w:tc>
        <w:tc>
          <w:tcPr>
            <w:tcW w:w="754" w:type="pct"/>
            <w:tcBorders>
              <w:top w:val="nil"/>
              <w:left w:val="nil"/>
              <w:bottom w:val="nil"/>
              <w:right w:val="nil"/>
            </w:tcBorders>
          </w:tcPr>
          <w:p w14:paraId="5811A5E0" w14:textId="77777777" w:rsidR="004E1399" w:rsidRPr="00955293" w:rsidRDefault="004E1399" w:rsidP="006A5BD7">
            <w:pPr>
              <w:spacing w:after="240" w:line="240" w:lineRule="auto"/>
              <w:jc w:val="both"/>
              <w:rPr>
                <w:lang w:val="en-US"/>
              </w:rPr>
            </w:pPr>
            <w:r w:rsidRPr="00955293">
              <w:rPr>
                <w:lang w:val="en-US"/>
              </w:rPr>
              <w:t>(4.376)</w:t>
            </w:r>
          </w:p>
        </w:tc>
      </w:tr>
      <w:tr w:rsidR="004E1399" w:rsidRPr="00955293" w14:paraId="2984B234" w14:textId="77777777" w:rsidTr="006A5BD7">
        <w:tc>
          <w:tcPr>
            <w:tcW w:w="1986" w:type="pct"/>
            <w:tcBorders>
              <w:top w:val="nil"/>
              <w:left w:val="nil"/>
              <w:bottom w:val="single" w:sz="4" w:space="0" w:color="auto"/>
              <w:right w:val="nil"/>
            </w:tcBorders>
          </w:tcPr>
          <w:p w14:paraId="25F581DD" w14:textId="77777777" w:rsidR="004E1399" w:rsidRPr="00955293" w:rsidRDefault="004E1399" w:rsidP="006A5BD7">
            <w:pPr>
              <w:spacing w:after="240" w:line="240" w:lineRule="auto"/>
              <w:jc w:val="both"/>
              <w:rPr>
                <w:lang w:val="en-US"/>
              </w:rPr>
            </w:pPr>
            <w:r w:rsidRPr="00955293">
              <w:rPr>
                <w:lang w:val="en-US"/>
              </w:rPr>
              <w:t>Constant</w:t>
            </w:r>
          </w:p>
        </w:tc>
        <w:tc>
          <w:tcPr>
            <w:tcW w:w="753" w:type="pct"/>
            <w:tcBorders>
              <w:top w:val="nil"/>
              <w:left w:val="nil"/>
              <w:bottom w:val="single" w:sz="4" w:space="0" w:color="auto"/>
              <w:right w:val="nil"/>
            </w:tcBorders>
          </w:tcPr>
          <w:p w14:paraId="5683B44E" w14:textId="77777777" w:rsidR="004E1399" w:rsidRPr="00955293" w:rsidRDefault="004E1399" w:rsidP="006A5BD7">
            <w:pPr>
              <w:spacing w:after="240" w:line="240" w:lineRule="auto"/>
              <w:jc w:val="both"/>
              <w:rPr>
                <w:lang w:val="en-US"/>
              </w:rPr>
            </w:pPr>
            <w:r w:rsidRPr="00955293">
              <w:rPr>
                <w:lang w:val="en-US"/>
              </w:rPr>
              <w:t>18.96</w:t>
            </w:r>
          </w:p>
        </w:tc>
        <w:tc>
          <w:tcPr>
            <w:tcW w:w="753" w:type="pct"/>
            <w:tcBorders>
              <w:top w:val="nil"/>
              <w:left w:val="nil"/>
              <w:bottom w:val="single" w:sz="4" w:space="0" w:color="auto"/>
              <w:right w:val="nil"/>
            </w:tcBorders>
          </w:tcPr>
          <w:p w14:paraId="15A8F6F2" w14:textId="77777777" w:rsidR="004E1399" w:rsidRPr="00955293" w:rsidRDefault="004E1399" w:rsidP="006A5BD7">
            <w:pPr>
              <w:spacing w:after="240" w:line="240" w:lineRule="auto"/>
              <w:jc w:val="both"/>
              <w:rPr>
                <w:lang w:val="en-US"/>
              </w:rPr>
            </w:pPr>
            <w:r w:rsidRPr="00955293">
              <w:rPr>
                <w:lang w:val="en-US"/>
              </w:rPr>
              <w:t>(10.49)</w:t>
            </w:r>
          </w:p>
        </w:tc>
        <w:tc>
          <w:tcPr>
            <w:tcW w:w="753" w:type="pct"/>
            <w:tcBorders>
              <w:top w:val="nil"/>
              <w:left w:val="nil"/>
              <w:bottom w:val="single" w:sz="4" w:space="0" w:color="auto"/>
              <w:right w:val="nil"/>
            </w:tcBorders>
          </w:tcPr>
          <w:p w14:paraId="0E1656E4" w14:textId="77777777" w:rsidR="004E1399" w:rsidRPr="00955293" w:rsidRDefault="004E1399" w:rsidP="006A5BD7">
            <w:pPr>
              <w:spacing w:after="240" w:line="240" w:lineRule="auto"/>
              <w:jc w:val="both"/>
              <w:rPr>
                <w:lang w:val="en-US"/>
              </w:rPr>
            </w:pPr>
            <w:r w:rsidRPr="00955293">
              <w:rPr>
                <w:lang w:val="en-US"/>
              </w:rPr>
              <w:t>19.49*</w:t>
            </w:r>
          </w:p>
        </w:tc>
        <w:tc>
          <w:tcPr>
            <w:tcW w:w="754" w:type="pct"/>
            <w:tcBorders>
              <w:top w:val="nil"/>
              <w:left w:val="nil"/>
              <w:bottom w:val="single" w:sz="4" w:space="0" w:color="auto"/>
              <w:right w:val="nil"/>
            </w:tcBorders>
          </w:tcPr>
          <w:p w14:paraId="0A102C6B" w14:textId="77777777" w:rsidR="004E1399" w:rsidRPr="00955293" w:rsidRDefault="004E1399" w:rsidP="006A5BD7">
            <w:pPr>
              <w:spacing w:after="240" w:line="240" w:lineRule="auto"/>
              <w:jc w:val="both"/>
              <w:rPr>
                <w:lang w:val="en-US"/>
              </w:rPr>
            </w:pPr>
            <w:r w:rsidRPr="00955293">
              <w:rPr>
                <w:lang w:val="en-US"/>
              </w:rPr>
              <w:t>(8.805)</w:t>
            </w:r>
          </w:p>
        </w:tc>
      </w:tr>
      <w:tr w:rsidR="004E1399" w:rsidRPr="00955293" w14:paraId="5528CC45" w14:textId="77777777" w:rsidTr="006A5BD7">
        <w:tc>
          <w:tcPr>
            <w:tcW w:w="1986" w:type="pct"/>
            <w:tcBorders>
              <w:top w:val="nil"/>
              <w:left w:val="nil"/>
              <w:bottom w:val="single" w:sz="4" w:space="0" w:color="auto"/>
              <w:right w:val="nil"/>
            </w:tcBorders>
          </w:tcPr>
          <w:p w14:paraId="62B54A9B" w14:textId="77777777" w:rsidR="004E1399" w:rsidRPr="00955293" w:rsidRDefault="004E1399" w:rsidP="006A5BD7">
            <w:pPr>
              <w:spacing w:after="240" w:line="240" w:lineRule="auto"/>
              <w:jc w:val="both"/>
              <w:rPr>
                <w:lang w:val="en-US"/>
              </w:rPr>
            </w:pPr>
            <w:r w:rsidRPr="00955293">
              <w:rPr>
                <w:lang w:val="en-US"/>
              </w:rPr>
              <w:t>Observations</w:t>
            </w:r>
          </w:p>
        </w:tc>
        <w:tc>
          <w:tcPr>
            <w:tcW w:w="753" w:type="pct"/>
            <w:tcBorders>
              <w:top w:val="nil"/>
              <w:left w:val="nil"/>
              <w:bottom w:val="single" w:sz="4" w:space="0" w:color="auto"/>
              <w:right w:val="nil"/>
            </w:tcBorders>
          </w:tcPr>
          <w:p w14:paraId="5FFC14B7" w14:textId="77777777" w:rsidR="004E1399" w:rsidRPr="00955293" w:rsidRDefault="004E1399" w:rsidP="006A5BD7">
            <w:pPr>
              <w:spacing w:after="240" w:line="240" w:lineRule="auto"/>
              <w:jc w:val="both"/>
              <w:rPr>
                <w:lang w:val="en-US"/>
              </w:rPr>
            </w:pPr>
            <w:r w:rsidRPr="00955293">
              <w:rPr>
                <w:lang w:val="en-US"/>
              </w:rPr>
              <w:t>2124</w:t>
            </w:r>
          </w:p>
        </w:tc>
        <w:tc>
          <w:tcPr>
            <w:tcW w:w="753" w:type="pct"/>
            <w:tcBorders>
              <w:top w:val="nil"/>
              <w:left w:val="nil"/>
              <w:bottom w:val="single" w:sz="4" w:space="0" w:color="auto"/>
              <w:right w:val="nil"/>
            </w:tcBorders>
          </w:tcPr>
          <w:p w14:paraId="64B3ACB6" w14:textId="77777777" w:rsidR="004E1399" w:rsidRPr="00955293" w:rsidRDefault="004E1399" w:rsidP="006A5BD7">
            <w:pPr>
              <w:spacing w:after="240" w:line="240" w:lineRule="auto"/>
              <w:jc w:val="both"/>
              <w:rPr>
                <w:lang w:val="en-US"/>
              </w:rPr>
            </w:pPr>
          </w:p>
        </w:tc>
        <w:tc>
          <w:tcPr>
            <w:tcW w:w="753" w:type="pct"/>
            <w:tcBorders>
              <w:top w:val="nil"/>
              <w:left w:val="nil"/>
              <w:bottom w:val="single" w:sz="4" w:space="0" w:color="auto"/>
              <w:right w:val="nil"/>
            </w:tcBorders>
          </w:tcPr>
          <w:p w14:paraId="5BF5A219" w14:textId="77777777" w:rsidR="004E1399" w:rsidRPr="00955293" w:rsidRDefault="004E1399" w:rsidP="006A5BD7">
            <w:pPr>
              <w:spacing w:after="240" w:line="240" w:lineRule="auto"/>
              <w:jc w:val="both"/>
              <w:rPr>
                <w:lang w:val="en-US"/>
              </w:rPr>
            </w:pPr>
            <w:r w:rsidRPr="00955293">
              <w:rPr>
                <w:lang w:val="en-US"/>
              </w:rPr>
              <w:t>2124</w:t>
            </w:r>
          </w:p>
        </w:tc>
        <w:tc>
          <w:tcPr>
            <w:tcW w:w="754" w:type="pct"/>
            <w:tcBorders>
              <w:top w:val="nil"/>
              <w:left w:val="nil"/>
              <w:bottom w:val="single" w:sz="4" w:space="0" w:color="auto"/>
              <w:right w:val="nil"/>
            </w:tcBorders>
          </w:tcPr>
          <w:p w14:paraId="79588D11" w14:textId="77777777" w:rsidR="004E1399" w:rsidRPr="00955293" w:rsidRDefault="004E1399" w:rsidP="006A5BD7">
            <w:pPr>
              <w:spacing w:after="240" w:line="240" w:lineRule="auto"/>
              <w:jc w:val="both"/>
              <w:rPr>
                <w:lang w:val="en-US"/>
              </w:rPr>
            </w:pPr>
          </w:p>
        </w:tc>
      </w:tr>
    </w:tbl>
    <w:p w14:paraId="19316017" w14:textId="77777777" w:rsidR="004E1399" w:rsidRPr="00955293" w:rsidRDefault="004E1399" w:rsidP="006A5BD7">
      <w:pPr>
        <w:spacing w:after="240" w:line="240" w:lineRule="auto"/>
        <w:jc w:val="both"/>
        <w:rPr>
          <w:lang w:val="en-US"/>
        </w:rPr>
      </w:pPr>
      <w:r w:rsidRPr="00955293">
        <w:rPr>
          <w:lang w:val="en-US"/>
        </w:rPr>
        <w:t>Standard errors in parentheses</w:t>
      </w:r>
    </w:p>
    <w:p w14:paraId="164010D9"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32D31B0A" w14:textId="77777777" w:rsidR="004E1399" w:rsidRPr="00955293" w:rsidRDefault="004E1399" w:rsidP="006A5BD7">
      <w:pPr>
        <w:spacing w:after="240" w:line="240" w:lineRule="auto"/>
        <w:jc w:val="both"/>
        <w:rPr>
          <w:lang w:val="en-US"/>
        </w:rPr>
      </w:pPr>
      <w:r w:rsidRPr="00955293">
        <w:rPr>
          <w:lang w:val="en-US"/>
        </w:rPr>
        <w:lastRenderedPageBreak/>
        <w:t>Source: PISA 2000 and TREE waves 1-9 (weighted)</w:t>
      </w:r>
    </w:p>
    <w:p w14:paraId="67C1300A" w14:textId="28233EB9" w:rsidR="004E1399" w:rsidRPr="00955293" w:rsidRDefault="004E1399" w:rsidP="006A5BD7">
      <w:pPr>
        <w:spacing w:after="240" w:line="240" w:lineRule="auto"/>
        <w:jc w:val="both"/>
        <w:rPr>
          <w:lang w:val="en-GB"/>
        </w:rPr>
      </w:pPr>
      <w:bookmarkStart w:id="16" w:name="_Ref2080816"/>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0A27A3">
        <w:rPr>
          <w:b/>
          <w:noProof/>
        </w:rPr>
        <w:t>6</w:t>
      </w:r>
      <w:r w:rsidRPr="00955293">
        <w:rPr>
          <w:b/>
        </w:rPr>
        <w:fldChar w:fldCharType="end"/>
      </w:r>
      <w:bookmarkEnd w:id="16"/>
      <w:r w:rsidRPr="00955293">
        <w:rPr>
          <w:b/>
        </w:rPr>
        <w:t xml:space="preserve">: </w:t>
      </w:r>
      <w:r w:rsidRPr="00955293">
        <w:rPr>
          <w:lang w:val="en-GB"/>
        </w:rPr>
        <w:t xml:space="preserve">Effects on log salary </w:t>
      </w:r>
      <w:r w:rsidRPr="00955293">
        <w:t>(OLS coefficients)</w:t>
      </w:r>
    </w:p>
    <w:tbl>
      <w:tblPr>
        <w:tblW w:w="5000" w:type="pct"/>
        <w:tblLook w:val="0000" w:firstRow="0" w:lastRow="0" w:firstColumn="0" w:lastColumn="0" w:noHBand="0" w:noVBand="0"/>
      </w:tblPr>
      <w:tblGrid>
        <w:gridCol w:w="4005"/>
        <w:gridCol w:w="1434"/>
        <w:gridCol w:w="1435"/>
        <w:gridCol w:w="1435"/>
        <w:gridCol w:w="1437"/>
      </w:tblGrid>
      <w:tr w:rsidR="004E1399" w:rsidRPr="00955293" w14:paraId="19683298" w14:textId="77777777" w:rsidTr="006A5BD7">
        <w:tc>
          <w:tcPr>
            <w:tcW w:w="2055" w:type="pct"/>
            <w:tcBorders>
              <w:top w:val="single" w:sz="4" w:space="0" w:color="auto"/>
              <w:left w:val="nil"/>
              <w:bottom w:val="single" w:sz="4" w:space="0" w:color="auto"/>
              <w:right w:val="nil"/>
            </w:tcBorders>
          </w:tcPr>
          <w:p w14:paraId="795CCE90" w14:textId="77777777" w:rsidR="004E1399" w:rsidRPr="00955293" w:rsidRDefault="004E1399" w:rsidP="006A5BD7">
            <w:pPr>
              <w:spacing w:after="240" w:line="240" w:lineRule="auto"/>
              <w:jc w:val="both"/>
              <w:rPr>
                <w:b/>
                <w:lang w:val="en-US"/>
              </w:rPr>
            </w:pPr>
          </w:p>
        </w:tc>
        <w:tc>
          <w:tcPr>
            <w:tcW w:w="2945" w:type="pct"/>
            <w:gridSpan w:val="4"/>
            <w:tcBorders>
              <w:top w:val="single" w:sz="4" w:space="0" w:color="auto"/>
              <w:left w:val="nil"/>
              <w:bottom w:val="single" w:sz="4" w:space="0" w:color="auto"/>
              <w:right w:val="nil"/>
            </w:tcBorders>
          </w:tcPr>
          <w:p w14:paraId="786D6FD5"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62F7C8E1" w14:textId="77777777" w:rsidTr="006A5BD7">
        <w:tc>
          <w:tcPr>
            <w:tcW w:w="2055" w:type="pct"/>
            <w:tcBorders>
              <w:top w:val="single" w:sz="4" w:space="0" w:color="auto"/>
              <w:left w:val="nil"/>
              <w:bottom w:val="nil"/>
              <w:right w:val="nil"/>
            </w:tcBorders>
          </w:tcPr>
          <w:p w14:paraId="4D69C091" w14:textId="77777777" w:rsidR="004E1399" w:rsidRPr="00955293" w:rsidRDefault="004E1399" w:rsidP="006A5BD7">
            <w:pPr>
              <w:spacing w:after="240" w:line="240" w:lineRule="auto"/>
              <w:jc w:val="both"/>
              <w:rPr>
                <w:lang w:val="en-US"/>
              </w:rPr>
            </w:pPr>
            <w:r w:rsidRPr="00955293">
              <w:rPr>
                <w:lang w:val="en-US"/>
              </w:rPr>
              <w:t>Women</w:t>
            </w:r>
          </w:p>
        </w:tc>
        <w:tc>
          <w:tcPr>
            <w:tcW w:w="736" w:type="pct"/>
            <w:tcBorders>
              <w:top w:val="single" w:sz="4" w:space="0" w:color="auto"/>
              <w:left w:val="nil"/>
              <w:bottom w:val="nil"/>
              <w:right w:val="nil"/>
            </w:tcBorders>
          </w:tcPr>
          <w:p w14:paraId="6D0D6239" w14:textId="77777777" w:rsidR="004E1399" w:rsidRPr="00955293" w:rsidRDefault="004E1399" w:rsidP="006A5BD7">
            <w:pPr>
              <w:spacing w:after="240" w:line="240" w:lineRule="auto"/>
              <w:jc w:val="both"/>
              <w:rPr>
                <w:lang w:val="en-US"/>
              </w:rPr>
            </w:pPr>
            <w:r w:rsidRPr="00955293">
              <w:rPr>
                <w:lang w:val="en-US"/>
              </w:rPr>
              <w:t>-0.269***</w:t>
            </w:r>
          </w:p>
        </w:tc>
        <w:tc>
          <w:tcPr>
            <w:tcW w:w="736" w:type="pct"/>
            <w:tcBorders>
              <w:top w:val="single" w:sz="4" w:space="0" w:color="auto"/>
              <w:left w:val="nil"/>
              <w:bottom w:val="nil"/>
              <w:right w:val="nil"/>
            </w:tcBorders>
          </w:tcPr>
          <w:p w14:paraId="357E25F6" w14:textId="77777777" w:rsidR="004E1399" w:rsidRPr="00955293" w:rsidRDefault="004E1399" w:rsidP="006A5BD7">
            <w:pPr>
              <w:spacing w:after="240" w:line="240" w:lineRule="auto"/>
              <w:jc w:val="both"/>
              <w:rPr>
                <w:lang w:val="en-US"/>
              </w:rPr>
            </w:pPr>
            <w:r w:rsidRPr="00955293">
              <w:rPr>
                <w:lang w:val="en-US"/>
              </w:rPr>
              <w:t>(0.0807)</w:t>
            </w:r>
          </w:p>
        </w:tc>
        <w:tc>
          <w:tcPr>
            <w:tcW w:w="736" w:type="pct"/>
            <w:tcBorders>
              <w:top w:val="single" w:sz="4" w:space="0" w:color="auto"/>
              <w:left w:val="nil"/>
              <w:bottom w:val="nil"/>
              <w:right w:val="nil"/>
            </w:tcBorders>
          </w:tcPr>
          <w:p w14:paraId="43830E95" w14:textId="77777777" w:rsidR="004E1399" w:rsidRPr="00955293" w:rsidRDefault="004E1399" w:rsidP="006A5BD7">
            <w:pPr>
              <w:spacing w:after="240" w:line="240" w:lineRule="auto"/>
              <w:jc w:val="both"/>
              <w:rPr>
                <w:lang w:val="en-US"/>
              </w:rPr>
            </w:pPr>
            <w:r w:rsidRPr="00955293">
              <w:rPr>
                <w:lang w:val="en-US"/>
              </w:rPr>
              <w:t>-0.263***</w:t>
            </w:r>
          </w:p>
        </w:tc>
        <w:tc>
          <w:tcPr>
            <w:tcW w:w="736" w:type="pct"/>
            <w:tcBorders>
              <w:top w:val="single" w:sz="4" w:space="0" w:color="auto"/>
              <w:left w:val="nil"/>
              <w:bottom w:val="nil"/>
              <w:right w:val="nil"/>
            </w:tcBorders>
          </w:tcPr>
          <w:p w14:paraId="15D33728" w14:textId="77777777" w:rsidR="004E1399" w:rsidRPr="00955293" w:rsidRDefault="004E1399" w:rsidP="006A5BD7">
            <w:pPr>
              <w:spacing w:after="240" w:line="240" w:lineRule="auto"/>
              <w:jc w:val="both"/>
              <w:rPr>
                <w:lang w:val="en-US"/>
              </w:rPr>
            </w:pPr>
            <w:r w:rsidRPr="00955293">
              <w:rPr>
                <w:lang w:val="en-US"/>
              </w:rPr>
              <w:t>(0.0764)</w:t>
            </w:r>
          </w:p>
        </w:tc>
      </w:tr>
      <w:tr w:rsidR="004E1399" w:rsidRPr="00955293" w14:paraId="66C5C6E6" w14:textId="77777777" w:rsidTr="006A5BD7">
        <w:tc>
          <w:tcPr>
            <w:tcW w:w="2055" w:type="pct"/>
            <w:tcBorders>
              <w:top w:val="nil"/>
              <w:left w:val="nil"/>
              <w:bottom w:val="nil"/>
              <w:right w:val="nil"/>
            </w:tcBorders>
          </w:tcPr>
          <w:p w14:paraId="56E2474A" w14:textId="77777777" w:rsidR="004E1399" w:rsidRPr="00955293" w:rsidRDefault="004E1399" w:rsidP="006A5BD7">
            <w:pPr>
              <w:spacing w:after="240" w:line="240" w:lineRule="auto"/>
              <w:jc w:val="both"/>
              <w:rPr>
                <w:lang w:val="en-US"/>
              </w:rPr>
            </w:pPr>
            <w:r w:rsidRPr="00955293">
              <w:rPr>
                <w:lang w:val="en-US"/>
              </w:rPr>
              <w:t>Highest parental ISEI</w:t>
            </w:r>
          </w:p>
        </w:tc>
        <w:tc>
          <w:tcPr>
            <w:tcW w:w="736" w:type="pct"/>
            <w:tcBorders>
              <w:top w:val="nil"/>
              <w:left w:val="nil"/>
              <w:bottom w:val="nil"/>
              <w:right w:val="nil"/>
            </w:tcBorders>
          </w:tcPr>
          <w:p w14:paraId="41D5BCC5" w14:textId="77777777" w:rsidR="004E1399" w:rsidRPr="00955293" w:rsidRDefault="004E1399" w:rsidP="006A5BD7">
            <w:pPr>
              <w:spacing w:after="240" w:line="240" w:lineRule="auto"/>
              <w:jc w:val="both"/>
              <w:rPr>
                <w:lang w:val="en-US"/>
              </w:rPr>
            </w:pPr>
            <w:r w:rsidRPr="00955293">
              <w:rPr>
                <w:lang w:val="en-US"/>
              </w:rPr>
              <w:t>0.00280*</w:t>
            </w:r>
          </w:p>
        </w:tc>
        <w:tc>
          <w:tcPr>
            <w:tcW w:w="736" w:type="pct"/>
            <w:tcBorders>
              <w:top w:val="nil"/>
              <w:left w:val="nil"/>
              <w:bottom w:val="nil"/>
              <w:right w:val="nil"/>
            </w:tcBorders>
          </w:tcPr>
          <w:p w14:paraId="3FB7B812" w14:textId="77777777" w:rsidR="004E1399" w:rsidRPr="00955293" w:rsidRDefault="004E1399" w:rsidP="006A5BD7">
            <w:pPr>
              <w:spacing w:after="240" w:line="240" w:lineRule="auto"/>
              <w:jc w:val="both"/>
              <w:rPr>
                <w:lang w:val="en-US"/>
              </w:rPr>
            </w:pPr>
            <w:r w:rsidRPr="00955293">
              <w:rPr>
                <w:lang w:val="en-US"/>
              </w:rPr>
              <w:t>(0.00127)</w:t>
            </w:r>
          </w:p>
        </w:tc>
        <w:tc>
          <w:tcPr>
            <w:tcW w:w="736" w:type="pct"/>
            <w:tcBorders>
              <w:top w:val="nil"/>
              <w:left w:val="nil"/>
              <w:bottom w:val="nil"/>
              <w:right w:val="nil"/>
            </w:tcBorders>
          </w:tcPr>
          <w:p w14:paraId="061D509A" w14:textId="77777777" w:rsidR="004E1399" w:rsidRPr="00955293" w:rsidRDefault="004E1399" w:rsidP="006A5BD7">
            <w:pPr>
              <w:spacing w:after="240" w:line="240" w:lineRule="auto"/>
              <w:jc w:val="both"/>
              <w:rPr>
                <w:lang w:val="en-US"/>
              </w:rPr>
            </w:pPr>
            <w:r w:rsidRPr="00955293">
              <w:rPr>
                <w:lang w:val="en-US"/>
              </w:rPr>
              <w:t>0.00110</w:t>
            </w:r>
          </w:p>
        </w:tc>
        <w:tc>
          <w:tcPr>
            <w:tcW w:w="736" w:type="pct"/>
            <w:tcBorders>
              <w:top w:val="nil"/>
              <w:left w:val="nil"/>
              <w:bottom w:val="nil"/>
              <w:right w:val="nil"/>
            </w:tcBorders>
          </w:tcPr>
          <w:p w14:paraId="2DA9D10E" w14:textId="77777777" w:rsidR="004E1399" w:rsidRPr="00955293" w:rsidRDefault="004E1399" w:rsidP="006A5BD7">
            <w:pPr>
              <w:spacing w:after="240" w:line="240" w:lineRule="auto"/>
              <w:jc w:val="both"/>
              <w:rPr>
                <w:lang w:val="en-US"/>
              </w:rPr>
            </w:pPr>
            <w:r w:rsidRPr="00955293">
              <w:rPr>
                <w:lang w:val="en-US"/>
              </w:rPr>
              <w:t>(0.00119)</w:t>
            </w:r>
          </w:p>
        </w:tc>
      </w:tr>
      <w:tr w:rsidR="004E1399" w:rsidRPr="00955293" w14:paraId="74B19694" w14:textId="77777777" w:rsidTr="006A5BD7">
        <w:tc>
          <w:tcPr>
            <w:tcW w:w="2055" w:type="pct"/>
            <w:tcBorders>
              <w:top w:val="nil"/>
              <w:left w:val="nil"/>
              <w:bottom w:val="nil"/>
              <w:right w:val="nil"/>
            </w:tcBorders>
          </w:tcPr>
          <w:p w14:paraId="4C6C43F7"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736" w:type="pct"/>
            <w:tcBorders>
              <w:top w:val="nil"/>
              <w:left w:val="nil"/>
              <w:bottom w:val="nil"/>
              <w:right w:val="nil"/>
            </w:tcBorders>
          </w:tcPr>
          <w:p w14:paraId="70782F79" w14:textId="77777777" w:rsidR="004E1399" w:rsidRPr="00955293" w:rsidRDefault="004E1399" w:rsidP="006A5BD7">
            <w:pPr>
              <w:spacing w:after="240" w:line="240" w:lineRule="auto"/>
              <w:jc w:val="both"/>
              <w:rPr>
                <w:lang w:val="en-US"/>
              </w:rPr>
            </w:pPr>
            <w:r w:rsidRPr="00955293">
              <w:rPr>
                <w:lang w:val="en-US"/>
              </w:rPr>
              <w:t>0.00337*</w:t>
            </w:r>
          </w:p>
        </w:tc>
        <w:tc>
          <w:tcPr>
            <w:tcW w:w="736" w:type="pct"/>
            <w:tcBorders>
              <w:top w:val="nil"/>
              <w:left w:val="nil"/>
              <w:bottom w:val="nil"/>
              <w:right w:val="nil"/>
            </w:tcBorders>
          </w:tcPr>
          <w:p w14:paraId="4DC21F81" w14:textId="77777777" w:rsidR="004E1399" w:rsidRPr="00955293" w:rsidRDefault="004E1399" w:rsidP="006A5BD7">
            <w:pPr>
              <w:spacing w:after="240" w:line="240" w:lineRule="auto"/>
              <w:jc w:val="both"/>
              <w:rPr>
                <w:lang w:val="en-US"/>
              </w:rPr>
            </w:pPr>
            <w:r w:rsidRPr="00955293">
              <w:rPr>
                <w:lang w:val="en-US"/>
              </w:rPr>
              <w:t>(0.00157)</w:t>
            </w:r>
          </w:p>
        </w:tc>
        <w:tc>
          <w:tcPr>
            <w:tcW w:w="736" w:type="pct"/>
            <w:tcBorders>
              <w:top w:val="nil"/>
              <w:left w:val="nil"/>
              <w:bottom w:val="nil"/>
              <w:right w:val="nil"/>
            </w:tcBorders>
          </w:tcPr>
          <w:p w14:paraId="2B3F7D18" w14:textId="77777777" w:rsidR="004E1399" w:rsidRPr="00955293" w:rsidRDefault="004E1399" w:rsidP="006A5BD7">
            <w:pPr>
              <w:spacing w:after="240" w:line="240" w:lineRule="auto"/>
              <w:jc w:val="both"/>
              <w:rPr>
                <w:lang w:val="en-US"/>
              </w:rPr>
            </w:pPr>
            <w:r w:rsidRPr="00955293">
              <w:rPr>
                <w:lang w:val="en-US"/>
              </w:rPr>
              <w:t>0.00318*</w:t>
            </w:r>
          </w:p>
        </w:tc>
        <w:tc>
          <w:tcPr>
            <w:tcW w:w="736" w:type="pct"/>
            <w:tcBorders>
              <w:top w:val="nil"/>
              <w:left w:val="nil"/>
              <w:bottom w:val="nil"/>
              <w:right w:val="nil"/>
            </w:tcBorders>
          </w:tcPr>
          <w:p w14:paraId="3DAEC468" w14:textId="77777777" w:rsidR="004E1399" w:rsidRPr="00955293" w:rsidRDefault="004E1399" w:rsidP="006A5BD7">
            <w:pPr>
              <w:spacing w:after="240" w:line="240" w:lineRule="auto"/>
              <w:jc w:val="both"/>
              <w:rPr>
                <w:lang w:val="en-US"/>
              </w:rPr>
            </w:pPr>
            <w:r w:rsidRPr="00955293">
              <w:rPr>
                <w:lang w:val="en-US"/>
              </w:rPr>
              <w:t>(0.00145)</w:t>
            </w:r>
          </w:p>
        </w:tc>
      </w:tr>
      <w:tr w:rsidR="004E1399" w:rsidRPr="00955293" w14:paraId="73A077C4" w14:textId="77777777" w:rsidTr="006A5BD7">
        <w:tc>
          <w:tcPr>
            <w:tcW w:w="2055" w:type="pct"/>
            <w:tcBorders>
              <w:top w:val="nil"/>
              <w:left w:val="nil"/>
              <w:bottom w:val="nil"/>
              <w:right w:val="nil"/>
            </w:tcBorders>
          </w:tcPr>
          <w:p w14:paraId="5BEAB2EF" w14:textId="77777777" w:rsidR="004E1399" w:rsidRPr="00955293" w:rsidRDefault="004E1399" w:rsidP="006A5BD7">
            <w:pPr>
              <w:spacing w:after="240" w:line="240" w:lineRule="auto"/>
              <w:jc w:val="both"/>
              <w:rPr>
                <w:lang w:val="en-US"/>
              </w:rPr>
            </w:pPr>
            <w:r w:rsidRPr="00955293">
              <w:rPr>
                <w:lang w:val="en-US"/>
              </w:rPr>
              <w:t>Self-employed</w:t>
            </w:r>
          </w:p>
        </w:tc>
        <w:tc>
          <w:tcPr>
            <w:tcW w:w="736" w:type="pct"/>
            <w:tcBorders>
              <w:top w:val="nil"/>
              <w:left w:val="nil"/>
              <w:bottom w:val="nil"/>
              <w:right w:val="nil"/>
            </w:tcBorders>
          </w:tcPr>
          <w:p w14:paraId="55DF6EBD" w14:textId="77777777" w:rsidR="004E1399" w:rsidRPr="00955293" w:rsidRDefault="004E1399" w:rsidP="006A5BD7">
            <w:pPr>
              <w:spacing w:after="240" w:line="240" w:lineRule="auto"/>
              <w:jc w:val="both"/>
              <w:rPr>
                <w:lang w:val="en-US"/>
              </w:rPr>
            </w:pPr>
            <w:r w:rsidRPr="00955293">
              <w:rPr>
                <w:lang w:val="en-US"/>
              </w:rPr>
              <w:t>-0.0906</w:t>
            </w:r>
          </w:p>
        </w:tc>
        <w:tc>
          <w:tcPr>
            <w:tcW w:w="736" w:type="pct"/>
            <w:tcBorders>
              <w:top w:val="nil"/>
              <w:left w:val="nil"/>
              <w:bottom w:val="nil"/>
              <w:right w:val="nil"/>
            </w:tcBorders>
          </w:tcPr>
          <w:p w14:paraId="77A8226C" w14:textId="77777777" w:rsidR="004E1399" w:rsidRPr="00955293" w:rsidRDefault="004E1399" w:rsidP="006A5BD7">
            <w:pPr>
              <w:spacing w:after="240" w:line="240" w:lineRule="auto"/>
              <w:jc w:val="both"/>
              <w:rPr>
                <w:lang w:val="en-US"/>
              </w:rPr>
            </w:pPr>
            <w:r w:rsidRPr="00955293">
              <w:rPr>
                <w:lang w:val="en-US"/>
              </w:rPr>
              <w:t>(0.0838)</w:t>
            </w:r>
          </w:p>
        </w:tc>
        <w:tc>
          <w:tcPr>
            <w:tcW w:w="736" w:type="pct"/>
            <w:tcBorders>
              <w:top w:val="nil"/>
              <w:left w:val="nil"/>
              <w:bottom w:val="nil"/>
              <w:right w:val="nil"/>
            </w:tcBorders>
          </w:tcPr>
          <w:p w14:paraId="083D7A4E" w14:textId="77777777" w:rsidR="004E1399" w:rsidRPr="00955293" w:rsidRDefault="004E1399" w:rsidP="006A5BD7">
            <w:pPr>
              <w:spacing w:after="240" w:line="240" w:lineRule="auto"/>
              <w:jc w:val="both"/>
              <w:rPr>
                <w:lang w:val="en-US"/>
              </w:rPr>
            </w:pPr>
            <w:r w:rsidRPr="00955293">
              <w:rPr>
                <w:lang w:val="en-US"/>
              </w:rPr>
              <w:t>-0.0743</w:t>
            </w:r>
          </w:p>
        </w:tc>
        <w:tc>
          <w:tcPr>
            <w:tcW w:w="736" w:type="pct"/>
            <w:tcBorders>
              <w:top w:val="nil"/>
              <w:left w:val="nil"/>
              <w:bottom w:val="nil"/>
              <w:right w:val="nil"/>
            </w:tcBorders>
          </w:tcPr>
          <w:p w14:paraId="3989B98F" w14:textId="77777777" w:rsidR="004E1399" w:rsidRPr="00955293" w:rsidRDefault="004E1399" w:rsidP="006A5BD7">
            <w:pPr>
              <w:spacing w:after="240" w:line="240" w:lineRule="auto"/>
              <w:jc w:val="both"/>
              <w:rPr>
                <w:lang w:val="en-US"/>
              </w:rPr>
            </w:pPr>
            <w:r w:rsidRPr="00955293">
              <w:rPr>
                <w:lang w:val="en-US"/>
              </w:rPr>
              <w:t>(0.0863)</w:t>
            </w:r>
          </w:p>
        </w:tc>
      </w:tr>
      <w:tr w:rsidR="004E1399" w:rsidRPr="00955293" w14:paraId="7C59F4EF" w14:textId="77777777" w:rsidTr="006A5BD7">
        <w:tc>
          <w:tcPr>
            <w:tcW w:w="2055" w:type="pct"/>
            <w:tcBorders>
              <w:top w:val="nil"/>
              <w:left w:val="nil"/>
              <w:bottom w:val="nil"/>
              <w:right w:val="nil"/>
            </w:tcBorders>
          </w:tcPr>
          <w:p w14:paraId="6E1F8BB8" w14:textId="77777777" w:rsidR="004E1399" w:rsidRPr="00955293" w:rsidRDefault="004E1399" w:rsidP="006A5BD7">
            <w:pPr>
              <w:spacing w:after="240" w:line="240" w:lineRule="auto"/>
              <w:jc w:val="both"/>
              <w:rPr>
                <w:lang w:val="en-US"/>
              </w:rPr>
            </w:pPr>
            <w:r w:rsidRPr="00955293">
              <w:rPr>
                <w:lang w:val="en-US"/>
              </w:rPr>
              <w:t>Voc. &amp; Tertiary</w:t>
            </w:r>
          </w:p>
        </w:tc>
        <w:tc>
          <w:tcPr>
            <w:tcW w:w="736" w:type="pct"/>
            <w:tcBorders>
              <w:top w:val="nil"/>
              <w:left w:val="nil"/>
              <w:bottom w:val="nil"/>
              <w:right w:val="nil"/>
            </w:tcBorders>
          </w:tcPr>
          <w:p w14:paraId="4B3FF2E0"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6F555DE7"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390061A7" w14:textId="77777777" w:rsidR="004E1399" w:rsidRPr="00955293" w:rsidRDefault="004E1399" w:rsidP="006A5BD7">
            <w:pPr>
              <w:spacing w:after="240" w:line="240" w:lineRule="auto"/>
              <w:jc w:val="both"/>
              <w:rPr>
                <w:lang w:val="en-US"/>
              </w:rPr>
            </w:pPr>
            <w:r w:rsidRPr="00955293">
              <w:rPr>
                <w:lang w:val="en-US"/>
              </w:rPr>
              <w:t>0.209***</w:t>
            </w:r>
          </w:p>
        </w:tc>
        <w:tc>
          <w:tcPr>
            <w:tcW w:w="736" w:type="pct"/>
            <w:tcBorders>
              <w:top w:val="nil"/>
              <w:left w:val="nil"/>
              <w:bottom w:val="nil"/>
              <w:right w:val="nil"/>
            </w:tcBorders>
          </w:tcPr>
          <w:p w14:paraId="5EAF0B86" w14:textId="77777777" w:rsidR="004E1399" w:rsidRPr="00955293" w:rsidRDefault="004E1399" w:rsidP="006A5BD7">
            <w:pPr>
              <w:spacing w:after="240" w:line="240" w:lineRule="auto"/>
              <w:jc w:val="both"/>
              <w:rPr>
                <w:lang w:val="en-US"/>
              </w:rPr>
            </w:pPr>
            <w:r w:rsidRPr="00955293">
              <w:rPr>
                <w:lang w:val="en-US"/>
              </w:rPr>
              <w:t>(0.0409)</w:t>
            </w:r>
          </w:p>
        </w:tc>
      </w:tr>
      <w:tr w:rsidR="004E1399" w:rsidRPr="00955293" w14:paraId="635770E4" w14:textId="77777777" w:rsidTr="006A5BD7">
        <w:tc>
          <w:tcPr>
            <w:tcW w:w="2055" w:type="pct"/>
            <w:tcBorders>
              <w:top w:val="nil"/>
              <w:left w:val="nil"/>
              <w:bottom w:val="nil"/>
              <w:right w:val="nil"/>
            </w:tcBorders>
          </w:tcPr>
          <w:p w14:paraId="22166C30"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36" w:type="pct"/>
            <w:tcBorders>
              <w:top w:val="nil"/>
              <w:left w:val="nil"/>
              <w:bottom w:val="nil"/>
              <w:right w:val="nil"/>
            </w:tcBorders>
          </w:tcPr>
          <w:p w14:paraId="51412E8D"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4CA3AB24"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3DE96EB4" w14:textId="77777777" w:rsidR="004E1399" w:rsidRPr="00955293" w:rsidRDefault="004E1399" w:rsidP="006A5BD7">
            <w:pPr>
              <w:spacing w:after="240" w:line="240" w:lineRule="auto"/>
              <w:jc w:val="both"/>
              <w:rPr>
                <w:lang w:val="en-US"/>
              </w:rPr>
            </w:pPr>
            <w:r w:rsidRPr="00955293">
              <w:rPr>
                <w:lang w:val="en-US"/>
              </w:rPr>
              <w:t>0.0725*</w:t>
            </w:r>
          </w:p>
        </w:tc>
        <w:tc>
          <w:tcPr>
            <w:tcW w:w="736" w:type="pct"/>
            <w:tcBorders>
              <w:top w:val="nil"/>
              <w:left w:val="nil"/>
              <w:bottom w:val="nil"/>
              <w:right w:val="nil"/>
            </w:tcBorders>
          </w:tcPr>
          <w:p w14:paraId="3F48B513" w14:textId="77777777" w:rsidR="004E1399" w:rsidRPr="00955293" w:rsidRDefault="004E1399" w:rsidP="006A5BD7">
            <w:pPr>
              <w:spacing w:after="240" w:line="240" w:lineRule="auto"/>
              <w:jc w:val="both"/>
              <w:rPr>
                <w:lang w:val="en-US"/>
              </w:rPr>
            </w:pPr>
            <w:r w:rsidRPr="00955293">
              <w:rPr>
                <w:lang w:val="en-US"/>
              </w:rPr>
              <w:t>(0.0330)</w:t>
            </w:r>
          </w:p>
        </w:tc>
      </w:tr>
      <w:tr w:rsidR="004E1399" w:rsidRPr="00955293" w14:paraId="32092FEF" w14:textId="77777777" w:rsidTr="006A5BD7">
        <w:tc>
          <w:tcPr>
            <w:tcW w:w="2055" w:type="pct"/>
            <w:tcBorders>
              <w:top w:val="nil"/>
              <w:left w:val="nil"/>
              <w:bottom w:val="nil"/>
              <w:right w:val="nil"/>
            </w:tcBorders>
          </w:tcPr>
          <w:p w14:paraId="2C92D69C" w14:textId="77777777" w:rsidR="004E1399" w:rsidRPr="00955293" w:rsidRDefault="004E1399" w:rsidP="006A5BD7">
            <w:pPr>
              <w:spacing w:after="240" w:line="240" w:lineRule="auto"/>
              <w:jc w:val="both"/>
              <w:rPr>
                <w:lang w:val="en-US"/>
              </w:rPr>
            </w:pPr>
            <w:r w:rsidRPr="00955293">
              <w:rPr>
                <w:lang w:val="en-US"/>
              </w:rPr>
              <w:t>Academic Mixed</w:t>
            </w:r>
          </w:p>
        </w:tc>
        <w:tc>
          <w:tcPr>
            <w:tcW w:w="736" w:type="pct"/>
            <w:tcBorders>
              <w:top w:val="nil"/>
              <w:left w:val="nil"/>
              <w:bottom w:val="nil"/>
              <w:right w:val="nil"/>
            </w:tcBorders>
          </w:tcPr>
          <w:p w14:paraId="183FFB36"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6995069B"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152B46CC" w14:textId="77777777" w:rsidR="004E1399" w:rsidRPr="00955293" w:rsidRDefault="004E1399" w:rsidP="006A5BD7">
            <w:pPr>
              <w:spacing w:after="240" w:line="240" w:lineRule="auto"/>
              <w:jc w:val="both"/>
              <w:rPr>
                <w:lang w:val="en-US"/>
              </w:rPr>
            </w:pPr>
            <w:r w:rsidRPr="00955293">
              <w:rPr>
                <w:lang w:val="en-US"/>
              </w:rPr>
              <w:t>0.129***</w:t>
            </w:r>
          </w:p>
        </w:tc>
        <w:tc>
          <w:tcPr>
            <w:tcW w:w="736" w:type="pct"/>
            <w:tcBorders>
              <w:top w:val="nil"/>
              <w:left w:val="nil"/>
              <w:bottom w:val="nil"/>
              <w:right w:val="nil"/>
            </w:tcBorders>
          </w:tcPr>
          <w:p w14:paraId="3847B576" w14:textId="77777777" w:rsidR="004E1399" w:rsidRPr="00955293" w:rsidRDefault="004E1399" w:rsidP="006A5BD7">
            <w:pPr>
              <w:spacing w:after="240" w:line="240" w:lineRule="auto"/>
              <w:jc w:val="both"/>
              <w:rPr>
                <w:lang w:val="en-US"/>
              </w:rPr>
            </w:pPr>
            <w:r w:rsidRPr="00955293">
              <w:rPr>
                <w:lang w:val="en-US"/>
              </w:rPr>
              <w:t>(0.0321)</w:t>
            </w:r>
          </w:p>
        </w:tc>
      </w:tr>
      <w:tr w:rsidR="004E1399" w:rsidRPr="00955293" w14:paraId="3DC515CA" w14:textId="77777777" w:rsidTr="006A5BD7">
        <w:tc>
          <w:tcPr>
            <w:tcW w:w="2055" w:type="pct"/>
            <w:tcBorders>
              <w:top w:val="nil"/>
              <w:left w:val="nil"/>
              <w:bottom w:val="nil"/>
              <w:right w:val="nil"/>
            </w:tcBorders>
          </w:tcPr>
          <w:p w14:paraId="2580A2EA" w14:textId="77777777" w:rsidR="004E1399" w:rsidRPr="00955293" w:rsidRDefault="004E1399" w:rsidP="006A5BD7">
            <w:pPr>
              <w:spacing w:after="240" w:line="240" w:lineRule="auto"/>
              <w:jc w:val="both"/>
              <w:rPr>
                <w:lang w:val="en-US"/>
              </w:rPr>
            </w:pPr>
            <w:r w:rsidRPr="00955293">
              <w:rPr>
                <w:lang w:val="en-US"/>
              </w:rPr>
              <w:t>Academic</w:t>
            </w:r>
          </w:p>
        </w:tc>
        <w:tc>
          <w:tcPr>
            <w:tcW w:w="736" w:type="pct"/>
            <w:tcBorders>
              <w:top w:val="nil"/>
              <w:left w:val="nil"/>
              <w:bottom w:val="nil"/>
              <w:right w:val="nil"/>
            </w:tcBorders>
          </w:tcPr>
          <w:p w14:paraId="52F6C299"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5F944E62"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578FE788" w14:textId="77777777" w:rsidR="004E1399" w:rsidRPr="00955293" w:rsidRDefault="004E1399" w:rsidP="006A5BD7">
            <w:pPr>
              <w:spacing w:after="240" w:line="240" w:lineRule="auto"/>
              <w:jc w:val="both"/>
              <w:rPr>
                <w:lang w:val="en-US"/>
              </w:rPr>
            </w:pPr>
            <w:r w:rsidRPr="00955293">
              <w:rPr>
                <w:lang w:val="en-US"/>
              </w:rPr>
              <w:t>0.172***</w:t>
            </w:r>
          </w:p>
        </w:tc>
        <w:tc>
          <w:tcPr>
            <w:tcW w:w="736" w:type="pct"/>
            <w:tcBorders>
              <w:top w:val="nil"/>
              <w:left w:val="nil"/>
              <w:bottom w:val="nil"/>
              <w:right w:val="nil"/>
            </w:tcBorders>
          </w:tcPr>
          <w:p w14:paraId="46B235C1" w14:textId="77777777" w:rsidR="004E1399" w:rsidRPr="00955293" w:rsidRDefault="004E1399" w:rsidP="006A5BD7">
            <w:pPr>
              <w:spacing w:after="240" w:line="240" w:lineRule="auto"/>
              <w:jc w:val="both"/>
              <w:rPr>
                <w:lang w:val="en-US"/>
              </w:rPr>
            </w:pPr>
            <w:r w:rsidRPr="00955293">
              <w:rPr>
                <w:lang w:val="en-US"/>
              </w:rPr>
              <w:t>(0.0372)</w:t>
            </w:r>
          </w:p>
        </w:tc>
      </w:tr>
      <w:tr w:rsidR="004E1399" w:rsidRPr="00955293" w14:paraId="088794A9" w14:textId="77777777" w:rsidTr="006A5BD7">
        <w:tc>
          <w:tcPr>
            <w:tcW w:w="2055" w:type="pct"/>
            <w:tcBorders>
              <w:top w:val="nil"/>
              <w:left w:val="nil"/>
              <w:bottom w:val="single" w:sz="4" w:space="0" w:color="auto"/>
              <w:right w:val="nil"/>
            </w:tcBorders>
          </w:tcPr>
          <w:p w14:paraId="4CE1B6B5" w14:textId="77777777" w:rsidR="004E1399" w:rsidRPr="00955293" w:rsidRDefault="004E1399" w:rsidP="006A5BD7">
            <w:pPr>
              <w:spacing w:after="240" w:line="240" w:lineRule="auto"/>
              <w:jc w:val="both"/>
              <w:rPr>
                <w:lang w:val="en-US"/>
              </w:rPr>
            </w:pPr>
            <w:r w:rsidRPr="00955293">
              <w:rPr>
                <w:lang w:val="en-US"/>
              </w:rPr>
              <w:t>Constant</w:t>
            </w:r>
          </w:p>
        </w:tc>
        <w:tc>
          <w:tcPr>
            <w:tcW w:w="736" w:type="pct"/>
            <w:tcBorders>
              <w:top w:val="nil"/>
              <w:left w:val="nil"/>
              <w:bottom w:val="single" w:sz="4" w:space="0" w:color="auto"/>
              <w:right w:val="nil"/>
            </w:tcBorders>
          </w:tcPr>
          <w:p w14:paraId="0A2B0CCF" w14:textId="77777777" w:rsidR="004E1399" w:rsidRPr="00955293" w:rsidRDefault="004E1399" w:rsidP="006A5BD7">
            <w:pPr>
              <w:spacing w:after="240" w:line="240" w:lineRule="auto"/>
              <w:jc w:val="both"/>
              <w:rPr>
                <w:lang w:val="en-US"/>
              </w:rPr>
            </w:pPr>
            <w:r w:rsidRPr="00955293">
              <w:rPr>
                <w:lang w:val="en-US"/>
              </w:rPr>
              <w:t>8.672***</w:t>
            </w:r>
          </w:p>
        </w:tc>
        <w:tc>
          <w:tcPr>
            <w:tcW w:w="736" w:type="pct"/>
            <w:tcBorders>
              <w:top w:val="nil"/>
              <w:left w:val="nil"/>
              <w:bottom w:val="single" w:sz="4" w:space="0" w:color="auto"/>
              <w:right w:val="nil"/>
            </w:tcBorders>
          </w:tcPr>
          <w:p w14:paraId="30970684" w14:textId="77777777" w:rsidR="004E1399" w:rsidRPr="00955293" w:rsidRDefault="004E1399" w:rsidP="006A5BD7">
            <w:pPr>
              <w:spacing w:after="240" w:line="240" w:lineRule="auto"/>
              <w:jc w:val="both"/>
              <w:rPr>
                <w:lang w:val="en-US"/>
              </w:rPr>
            </w:pPr>
            <w:r w:rsidRPr="00955293">
              <w:rPr>
                <w:lang w:val="en-US"/>
              </w:rPr>
              <w:t>(0.0670)</w:t>
            </w:r>
          </w:p>
        </w:tc>
        <w:tc>
          <w:tcPr>
            <w:tcW w:w="736" w:type="pct"/>
            <w:tcBorders>
              <w:top w:val="nil"/>
              <w:left w:val="nil"/>
              <w:bottom w:val="single" w:sz="4" w:space="0" w:color="auto"/>
              <w:right w:val="nil"/>
            </w:tcBorders>
          </w:tcPr>
          <w:p w14:paraId="2CE1BAF7" w14:textId="77777777" w:rsidR="004E1399" w:rsidRPr="00955293" w:rsidRDefault="004E1399" w:rsidP="006A5BD7">
            <w:pPr>
              <w:spacing w:after="240" w:line="240" w:lineRule="auto"/>
              <w:jc w:val="both"/>
              <w:rPr>
                <w:lang w:val="en-US"/>
              </w:rPr>
            </w:pPr>
            <w:r w:rsidRPr="00955293">
              <w:rPr>
                <w:lang w:val="en-US"/>
              </w:rPr>
              <w:t>8.685***</w:t>
            </w:r>
          </w:p>
        </w:tc>
        <w:tc>
          <w:tcPr>
            <w:tcW w:w="736" w:type="pct"/>
            <w:tcBorders>
              <w:top w:val="nil"/>
              <w:left w:val="nil"/>
              <w:bottom w:val="single" w:sz="4" w:space="0" w:color="auto"/>
              <w:right w:val="nil"/>
            </w:tcBorders>
          </w:tcPr>
          <w:p w14:paraId="6ACE545E" w14:textId="77777777" w:rsidR="004E1399" w:rsidRPr="00955293" w:rsidRDefault="004E1399" w:rsidP="006A5BD7">
            <w:pPr>
              <w:spacing w:after="240" w:line="240" w:lineRule="auto"/>
              <w:jc w:val="both"/>
              <w:rPr>
                <w:lang w:val="en-US"/>
              </w:rPr>
            </w:pPr>
            <w:r w:rsidRPr="00955293">
              <w:rPr>
                <w:lang w:val="en-US"/>
              </w:rPr>
              <w:t>(0.0634)</w:t>
            </w:r>
          </w:p>
        </w:tc>
      </w:tr>
      <w:tr w:rsidR="004E1399" w:rsidRPr="00955293" w14:paraId="55797234" w14:textId="77777777" w:rsidTr="006A5BD7">
        <w:tc>
          <w:tcPr>
            <w:tcW w:w="2055" w:type="pct"/>
            <w:tcBorders>
              <w:top w:val="nil"/>
              <w:left w:val="nil"/>
              <w:bottom w:val="single" w:sz="4" w:space="0" w:color="auto"/>
              <w:right w:val="nil"/>
            </w:tcBorders>
          </w:tcPr>
          <w:p w14:paraId="545ECA45" w14:textId="77777777" w:rsidR="004E1399" w:rsidRPr="00955293" w:rsidRDefault="004E1399" w:rsidP="006A5BD7">
            <w:pPr>
              <w:spacing w:after="240" w:line="240" w:lineRule="auto"/>
              <w:jc w:val="both"/>
              <w:rPr>
                <w:lang w:val="en-US"/>
              </w:rPr>
            </w:pPr>
            <w:r w:rsidRPr="00955293">
              <w:rPr>
                <w:lang w:val="en-US"/>
              </w:rPr>
              <w:t>Observations</w:t>
            </w:r>
          </w:p>
        </w:tc>
        <w:tc>
          <w:tcPr>
            <w:tcW w:w="736" w:type="pct"/>
            <w:tcBorders>
              <w:top w:val="nil"/>
              <w:left w:val="nil"/>
              <w:bottom w:val="single" w:sz="4" w:space="0" w:color="auto"/>
              <w:right w:val="nil"/>
            </w:tcBorders>
          </w:tcPr>
          <w:p w14:paraId="53829FB8" w14:textId="77777777" w:rsidR="004E1399" w:rsidRPr="00955293" w:rsidRDefault="004E1399" w:rsidP="006A5BD7">
            <w:pPr>
              <w:spacing w:after="240" w:line="240" w:lineRule="auto"/>
              <w:jc w:val="both"/>
              <w:rPr>
                <w:lang w:val="en-US"/>
              </w:rPr>
            </w:pPr>
            <w:r w:rsidRPr="00955293">
              <w:rPr>
                <w:lang w:val="en-US"/>
              </w:rPr>
              <w:t>1860</w:t>
            </w:r>
          </w:p>
        </w:tc>
        <w:tc>
          <w:tcPr>
            <w:tcW w:w="736" w:type="pct"/>
            <w:tcBorders>
              <w:top w:val="nil"/>
              <w:left w:val="nil"/>
              <w:bottom w:val="single" w:sz="4" w:space="0" w:color="auto"/>
              <w:right w:val="nil"/>
            </w:tcBorders>
          </w:tcPr>
          <w:p w14:paraId="553629D6" w14:textId="77777777" w:rsidR="004E1399" w:rsidRPr="00955293" w:rsidRDefault="004E1399" w:rsidP="006A5BD7">
            <w:pPr>
              <w:spacing w:after="240" w:line="240" w:lineRule="auto"/>
              <w:jc w:val="both"/>
              <w:rPr>
                <w:lang w:val="en-US"/>
              </w:rPr>
            </w:pPr>
          </w:p>
        </w:tc>
        <w:tc>
          <w:tcPr>
            <w:tcW w:w="736" w:type="pct"/>
            <w:tcBorders>
              <w:top w:val="nil"/>
              <w:left w:val="nil"/>
              <w:bottom w:val="single" w:sz="4" w:space="0" w:color="auto"/>
              <w:right w:val="nil"/>
            </w:tcBorders>
          </w:tcPr>
          <w:p w14:paraId="19EFE856" w14:textId="77777777" w:rsidR="004E1399" w:rsidRPr="00955293" w:rsidRDefault="004E1399" w:rsidP="006A5BD7">
            <w:pPr>
              <w:spacing w:after="240" w:line="240" w:lineRule="auto"/>
              <w:jc w:val="both"/>
              <w:rPr>
                <w:lang w:val="en-US"/>
              </w:rPr>
            </w:pPr>
            <w:r w:rsidRPr="00955293">
              <w:rPr>
                <w:lang w:val="en-US"/>
              </w:rPr>
              <w:t>1860</w:t>
            </w:r>
          </w:p>
        </w:tc>
        <w:tc>
          <w:tcPr>
            <w:tcW w:w="736" w:type="pct"/>
            <w:tcBorders>
              <w:top w:val="nil"/>
              <w:left w:val="nil"/>
              <w:bottom w:val="single" w:sz="4" w:space="0" w:color="auto"/>
              <w:right w:val="nil"/>
            </w:tcBorders>
          </w:tcPr>
          <w:p w14:paraId="23B0ECCE" w14:textId="77777777" w:rsidR="004E1399" w:rsidRPr="00955293" w:rsidRDefault="004E1399" w:rsidP="006A5BD7">
            <w:pPr>
              <w:spacing w:after="240" w:line="240" w:lineRule="auto"/>
              <w:jc w:val="both"/>
              <w:rPr>
                <w:lang w:val="en-US"/>
              </w:rPr>
            </w:pPr>
          </w:p>
        </w:tc>
      </w:tr>
    </w:tbl>
    <w:p w14:paraId="2F1F06CA" w14:textId="77777777" w:rsidR="004E1399" w:rsidRPr="00955293" w:rsidRDefault="004E1399" w:rsidP="006A5BD7">
      <w:pPr>
        <w:spacing w:after="240" w:line="240" w:lineRule="auto"/>
        <w:jc w:val="both"/>
        <w:rPr>
          <w:lang w:val="en-US"/>
        </w:rPr>
      </w:pPr>
      <w:r w:rsidRPr="00955293">
        <w:rPr>
          <w:lang w:val="en-US"/>
        </w:rPr>
        <w:t>Standard errors in parentheses</w:t>
      </w:r>
    </w:p>
    <w:p w14:paraId="54543B50"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3E74544A"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0FD267C3" w14:textId="2343FD58" w:rsidR="004E1399" w:rsidRPr="00955293" w:rsidRDefault="004E1399" w:rsidP="006A5BD7">
      <w:pPr>
        <w:spacing w:after="240" w:line="240" w:lineRule="auto"/>
        <w:jc w:val="both"/>
      </w:pPr>
      <w:bookmarkStart w:id="17" w:name="_Ref2080828"/>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0A27A3">
        <w:rPr>
          <w:b/>
          <w:noProof/>
        </w:rPr>
        <w:t>7</w:t>
      </w:r>
      <w:r w:rsidRPr="00955293">
        <w:rPr>
          <w:b/>
        </w:rPr>
        <w:fldChar w:fldCharType="end"/>
      </w:r>
      <w:bookmarkEnd w:id="17"/>
      <w:r w:rsidRPr="00955293">
        <w:rPr>
          <w:b/>
        </w:rPr>
        <w:t xml:space="preserve">: </w:t>
      </w:r>
      <w:r w:rsidRPr="00955293">
        <w:t>Effects of educational clusters on social status and salary by gender (OLS coefficients)</w:t>
      </w:r>
    </w:p>
    <w:tbl>
      <w:tblPr>
        <w:tblW w:w="5000" w:type="pct"/>
        <w:tblLook w:val="0000" w:firstRow="0" w:lastRow="0" w:firstColumn="0" w:lastColumn="0" w:noHBand="0" w:noVBand="0"/>
      </w:tblPr>
      <w:tblGrid>
        <w:gridCol w:w="3652"/>
        <w:gridCol w:w="1524"/>
        <w:gridCol w:w="1524"/>
        <w:gridCol w:w="1524"/>
        <w:gridCol w:w="1522"/>
      </w:tblGrid>
      <w:tr w:rsidR="004E1399" w:rsidRPr="00955293" w14:paraId="090A7DE7" w14:textId="77777777" w:rsidTr="006A5BD7">
        <w:tc>
          <w:tcPr>
            <w:tcW w:w="1873" w:type="pct"/>
            <w:tcBorders>
              <w:top w:val="single" w:sz="4" w:space="0" w:color="auto"/>
              <w:left w:val="nil"/>
              <w:bottom w:val="nil"/>
              <w:right w:val="nil"/>
            </w:tcBorders>
          </w:tcPr>
          <w:p w14:paraId="15E36541" w14:textId="77777777" w:rsidR="004E1399" w:rsidRPr="00955293" w:rsidRDefault="004E1399" w:rsidP="006A5BD7">
            <w:pPr>
              <w:spacing w:after="240" w:line="240" w:lineRule="auto"/>
              <w:jc w:val="both"/>
              <w:rPr>
                <w:b/>
                <w:lang w:val="en-US"/>
              </w:rPr>
            </w:pPr>
          </w:p>
        </w:tc>
        <w:tc>
          <w:tcPr>
            <w:tcW w:w="1563" w:type="pct"/>
            <w:gridSpan w:val="2"/>
            <w:tcBorders>
              <w:top w:val="single" w:sz="4" w:space="0" w:color="auto"/>
              <w:left w:val="nil"/>
              <w:bottom w:val="nil"/>
              <w:right w:val="nil"/>
            </w:tcBorders>
          </w:tcPr>
          <w:p w14:paraId="4FB0380B" w14:textId="77777777" w:rsidR="004E1399" w:rsidRPr="00955293" w:rsidRDefault="004E1399" w:rsidP="006A5BD7">
            <w:pPr>
              <w:spacing w:after="240" w:line="240" w:lineRule="auto"/>
              <w:jc w:val="both"/>
              <w:rPr>
                <w:b/>
                <w:lang w:val="en-US"/>
              </w:rPr>
            </w:pPr>
            <w:r w:rsidRPr="00955293">
              <w:rPr>
                <w:b/>
                <w:lang w:val="en-US"/>
              </w:rPr>
              <w:t>Current ISEI</w:t>
            </w:r>
          </w:p>
        </w:tc>
        <w:tc>
          <w:tcPr>
            <w:tcW w:w="1563" w:type="pct"/>
            <w:gridSpan w:val="2"/>
            <w:tcBorders>
              <w:top w:val="single" w:sz="4" w:space="0" w:color="auto"/>
              <w:left w:val="nil"/>
              <w:bottom w:val="nil"/>
              <w:right w:val="nil"/>
            </w:tcBorders>
          </w:tcPr>
          <w:p w14:paraId="3662D823"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2DE59FBB" w14:textId="77777777" w:rsidTr="006A5BD7">
        <w:tc>
          <w:tcPr>
            <w:tcW w:w="1873" w:type="pct"/>
            <w:tcBorders>
              <w:top w:val="single" w:sz="4" w:space="0" w:color="auto"/>
              <w:left w:val="nil"/>
              <w:bottom w:val="nil"/>
              <w:right w:val="nil"/>
            </w:tcBorders>
          </w:tcPr>
          <w:p w14:paraId="728CA975" w14:textId="77777777" w:rsidR="004E1399" w:rsidRPr="00955293" w:rsidRDefault="004E1399" w:rsidP="006A5BD7">
            <w:pPr>
              <w:spacing w:after="240" w:line="240" w:lineRule="auto"/>
              <w:jc w:val="both"/>
              <w:rPr>
                <w:b/>
                <w:lang w:val="en-US"/>
              </w:rPr>
            </w:pPr>
          </w:p>
        </w:tc>
        <w:tc>
          <w:tcPr>
            <w:tcW w:w="782" w:type="pct"/>
            <w:tcBorders>
              <w:top w:val="single" w:sz="4" w:space="0" w:color="auto"/>
              <w:left w:val="nil"/>
              <w:bottom w:val="nil"/>
              <w:right w:val="nil"/>
            </w:tcBorders>
          </w:tcPr>
          <w:p w14:paraId="194DE398" w14:textId="77777777" w:rsidR="004E1399" w:rsidRPr="00955293" w:rsidRDefault="004E1399" w:rsidP="006A5BD7">
            <w:pPr>
              <w:spacing w:after="240" w:line="240" w:lineRule="auto"/>
              <w:jc w:val="both"/>
              <w:rPr>
                <w:b/>
                <w:lang w:val="en-US"/>
              </w:rPr>
            </w:pPr>
            <w:r w:rsidRPr="00955293">
              <w:rPr>
                <w:b/>
                <w:lang w:val="en-US"/>
              </w:rPr>
              <w:t>Men</w:t>
            </w:r>
          </w:p>
        </w:tc>
        <w:tc>
          <w:tcPr>
            <w:tcW w:w="782" w:type="pct"/>
            <w:tcBorders>
              <w:top w:val="single" w:sz="4" w:space="0" w:color="auto"/>
              <w:left w:val="nil"/>
              <w:bottom w:val="nil"/>
              <w:right w:val="nil"/>
            </w:tcBorders>
          </w:tcPr>
          <w:p w14:paraId="5C20FBE2" w14:textId="77777777" w:rsidR="004E1399" w:rsidRPr="00955293" w:rsidRDefault="004E1399" w:rsidP="006A5BD7">
            <w:pPr>
              <w:spacing w:after="240" w:line="240" w:lineRule="auto"/>
              <w:jc w:val="both"/>
              <w:rPr>
                <w:b/>
                <w:lang w:val="en-US"/>
              </w:rPr>
            </w:pPr>
            <w:r w:rsidRPr="00955293">
              <w:rPr>
                <w:b/>
                <w:lang w:val="en-US"/>
              </w:rPr>
              <w:t>Women</w:t>
            </w:r>
          </w:p>
        </w:tc>
        <w:tc>
          <w:tcPr>
            <w:tcW w:w="782" w:type="pct"/>
            <w:tcBorders>
              <w:top w:val="single" w:sz="4" w:space="0" w:color="auto"/>
              <w:left w:val="nil"/>
              <w:bottom w:val="nil"/>
              <w:right w:val="nil"/>
            </w:tcBorders>
          </w:tcPr>
          <w:p w14:paraId="786BF9BF" w14:textId="77777777" w:rsidR="004E1399" w:rsidRPr="00955293" w:rsidRDefault="004E1399" w:rsidP="006A5BD7">
            <w:pPr>
              <w:spacing w:after="240" w:line="240" w:lineRule="auto"/>
              <w:jc w:val="both"/>
              <w:rPr>
                <w:b/>
                <w:lang w:val="en-US"/>
              </w:rPr>
            </w:pPr>
            <w:r w:rsidRPr="00955293">
              <w:rPr>
                <w:b/>
                <w:lang w:val="en-US"/>
              </w:rPr>
              <w:t>Men</w:t>
            </w:r>
          </w:p>
        </w:tc>
        <w:tc>
          <w:tcPr>
            <w:tcW w:w="782" w:type="pct"/>
            <w:tcBorders>
              <w:top w:val="single" w:sz="4" w:space="0" w:color="auto"/>
              <w:left w:val="nil"/>
              <w:bottom w:val="nil"/>
              <w:right w:val="nil"/>
            </w:tcBorders>
          </w:tcPr>
          <w:p w14:paraId="6158FCC3" w14:textId="77777777" w:rsidR="004E1399" w:rsidRPr="00955293" w:rsidRDefault="004E1399" w:rsidP="006A5BD7">
            <w:pPr>
              <w:spacing w:after="240" w:line="240" w:lineRule="auto"/>
              <w:jc w:val="both"/>
              <w:rPr>
                <w:b/>
                <w:lang w:val="en-US"/>
              </w:rPr>
            </w:pPr>
            <w:r w:rsidRPr="00955293">
              <w:rPr>
                <w:b/>
                <w:lang w:val="en-US"/>
              </w:rPr>
              <w:t>Women</w:t>
            </w:r>
          </w:p>
        </w:tc>
      </w:tr>
      <w:tr w:rsidR="004E1399" w:rsidRPr="00955293" w14:paraId="0BB56967" w14:textId="77777777" w:rsidTr="006A5BD7">
        <w:tc>
          <w:tcPr>
            <w:tcW w:w="1873" w:type="pct"/>
            <w:tcBorders>
              <w:top w:val="single" w:sz="4" w:space="0" w:color="auto"/>
              <w:left w:val="nil"/>
              <w:bottom w:val="nil"/>
              <w:right w:val="nil"/>
            </w:tcBorders>
          </w:tcPr>
          <w:p w14:paraId="5D2D8912" w14:textId="77777777" w:rsidR="004E1399" w:rsidRPr="00955293" w:rsidRDefault="004E1399" w:rsidP="006A5BD7">
            <w:pPr>
              <w:spacing w:after="240" w:line="240" w:lineRule="auto"/>
              <w:jc w:val="both"/>
              <w:rPr>
                <w:lang w:val="en-US"/>
              </w:rPr>
            </w:pPr>
            <w:r w:rsidRPr="00955293">
              <w:rPr>
                <w:lang w:val="en-US"/>
              </w:rPr>
              <w:t>Voc. &amp; Tertiary</w:t>
            </w:r>
          </w:p>
        </w:tc>
        <w:tc>
          <w:tcPr>
            <w:tcW w:w="782" w:type="pct"/>
            <w:tcBorders>
              <w:top w:val="single" w:sz="4" w:space="0" w:color="auto"/>
              <w:left w:val="nil"/>
              <w:bottom w:val="nil"/>
              <w:right w:val="nil"/>
            </w:tcBorders>
          </w:tcPr>
          <w:p w14:paraId="36F063F6" w14:textId="77777777" w:rsidR="004E1399" w:rsidRPr="00955293" w:rsidRDefault="004E1399" w:rsidP="006A5BD7">
            <w:pPr>
              <w:spacing w:after="240" w:line="240" w:lineRule="auto"/>
              <w:jc w:val="both"/>
              <w:rPr>
                <w:lang w:val="en-US"/>
              </w:rPr>
            </w:pPr>
            <w:r w:rsidRPr="00955293">
              <w:rPr>
                <w:lang w:val="en-US"/>
              </w:rPr>
              <w:t>24.02***</w:t>
            </w:r>
          </w:p>
        </w:tc>
        <w:tc>
          <w:tcPr>
            <w:tcW w:w="782" w:type="pct"/>
            <w:tcBorders>
              <w:top w:val="single" w:sz="4" w:space="0" w:color="auto"/>
              <w:left w:val="nil"/>
              <w:bottom w:val="nil"/>
              <w:right w:val="nil"/>
            </w:tcBorders>
          </w:tcPr>
          <w:p w14:paraId="3F37A7D6" w14:textId="77777777" w:rsidR="004E1399" w:rsidRPr="00955293" w:rsidRDefault="004E1399" w:rsidP="006A5BD7">
            <w:pPr>
              <w:spacing w:after="240" w:line="240" w:lineRule="auto"/>
              <w:jc w:val="both"/>
              <w:rPr>
                <w:lang w:val="en-US"/>
              </w:rPr>
            </w:pPr>
            <w:r w:rsidRPr="00955293">
              <w:rPr>
                <w:lang w:val="en-US"/>
              </w:rPr>
              <w:t>18.56***</w:t>
            </w:r>
          </w:p>
        </w:tc>
        <w:tc>
          <w:tcPr>
            <w:tcW w:w="782" w:type="pct"/>
            <w:tcBorders>
              <w:top w:val="single" w:sz="4" w:space="0" w:color="auto"/>
              <w:left w:val="nil"/>
              <w:bottom w:val="nil"/>
              <w:right w:val="nil"/>
            </w:tcBorders>
          </w:tcPr>
          <w:p w14:paraId="552EA3EB" w14:textId="77777777" w:rsidR="004E1399" w:rsidRPr="00955293" w:rsidRDefault="004E1399" w:rsidP="006A5BD7">
            <w:pPr>
              <w:spacing w:after="240" w:line="240" w:lineRule="auto"/>
              <w:jc w:val="both"/>
              <w:rPr>
                <w:lang w:val="en-US"/>
              </w:rPr>
            </w:pPr>
            <w:r w:rsidRPr="00955293">
              <w:rPr>
                <w:lang w:val="en-US"/>
              </w:rPr>
              <w:t>0.241***</w:t>
            </w:r>
          </w:p>
        </w:tc>
        <w:tc>
          <w:tcPr>
            <w:tcW w:w="782" w:type="pct"/>
            <w:tcBorders>
              <w:top w:val="single" w:sz="4" w:space="0" w:color="auto"/>
              <w:left w:val="nil"/>
              <w:bottom w:val="nil"/>
              <w:right w:val="nil"/>
            </w:tcBorders>
          </w:tcPr>
          <w:p w14:paraId="79534CC7" w14:textId="77777777" w:rsidR="004E1399" w:rsidRPr="00955293" w:rsidRDefault="004E1399" w:rsidP="006A5BD7">
            <w:pPr>
              <w:spacing w:after="240" w:line="240" w:lineRule="auto"/>
              <w:jc w:val="both"/>
              <w:rPr>
                <w:lang w:val="en-US"/>
              </w:rPr>
            </w:pPr>
            <w:r w:rsidRPr="00955293">
              <w:rPr>
                <w:lang w:val="en-US"/>
              </w:rPr>
              <w:t>0.194***</w:t>
            </w:r>
          </w:p>
        </w:tc>
      </w:tr>
      <w:tr w:rsidR="004E1399" w:rsidRPr="00955293" w14:paraId="6D303B0D" w14:textId="77777777" w:rsidTr="006A5BD7">
        <w:tc>
          <w:tcPr>
            <w:tcW w:w="1873" w:type="pct"/>
            <w:tcBorders>
              <w:top w:val="nil"/>
              <w:left w:val="nil"/>
              <w:bottom w:val="nil"/>
              <w:right w:val="nil"/>
            </w:tcBorders>
          </w:tcPr>
          <w:p w14:paraId="499958AD"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1AEBD0E6" w14:textId="77777777" w:rsidR="004E1399" w:rsidRPr="00955293" w:rsidRDefault="004E1399" w:rsidP="006A5BD7">
            <w:pPr>
              <w:spacing w:after="240" w:line="240" w:lineRule="auto"/>
              <w:jc w:val="both"/>
              <w:rPr>
                <w:lang w:val="en-US"/>
              </w:rPr>
            </w:pPr>
            <w:r w:rsidRPr="00955293">
              <w:rPr>
                <w:lang w:val="en-US"/>
              </w:rPr>
              <w:t>(2.341)</w:t>
            </w:r>
          </w:p>
        </w:tc>
        <w:tc>
          <w:tcPr>
            <w:tcW w:w="782" w:type="pct"/>
            <w:tcBorders>
              <w:top w:val="nil"/>
              <w:left w:val="nil"/>
              <w:bottom w:val="nil"/>
              <w:right w:val="nil"/>
            </w:tcBorders>
          </w:tcPr>
          <w:p w14:paraId="63B9B82E" w14:textId="77777777" w:rsidR="004E1399" w:rsidRPr="00955293" w:rsidRDefault="004E1399" w:rsidP="006A5BD7">
            <w:pPr>
              <w:spacing w:after="240" w:line="240" w:lineRule="auto"/>
              <w:jc w:val="both"/>
              <w:rPr>
                <w:lang w:val="en-US"/>
              </w:rPr>
            </w:pPr>
            <w:r w:rsidRPr="00955293">
              <w:rPr>
                <w:lang w:val="en-US"/>
              </w:rPr>
              <w:t>(2.210)</w:t>
            </w:r>
          </w:p>
        </w:tc>
        <w:tc>
          <w:tcPr>
            <w:tcW w:w="782" w:type="pct"/>
            <w:tcBorders>
              <w:top w:val="nil"/>
              <w:left w:val="nil"/>
              <w:bottom w:val="nil"/>
              <w:right w:val="nil"/>
            </w:tcBorders>
          </w:tcPr>
          <w:p w14:paraId="66DBB87E" w14:textId="77777777" w:rsidR="004E1399" w:rsidRPr="00955293" w:rsidRDefault="004E1399" w:rsidP="006A5BD7">
            <w:pPr>
              <w:spacing w:after="240" w:line="240" w:lineRule="auto"/>
              <w:jc w:val="both"/>
              <w:rPr>
                <w:lang w:val="en-US"/>
              </w:rPr>
            </w:pPr>
            <w:r w:rsidRPr="00955293">
              <w:rPr>
                <w:lang w:val="en-US"/>
              </w:rPr>
              <w:t>(0.0663)</w:t>
            </w:r>
          </w:p>
        </w:tc>
        <w:tc>
          <w:tcPr>
            <w:tcW w:w="782" w:type="pct"/>
            <w:tcBorders>
              <w:top w:val="nil"/>
              <w:left w:val="nil"/>
              <w:bottom w:val="nil"/>
              <w:right w:val="nil"/>
            </w:tcBorders>
          </w:tcPr>
          <w:p w14:paraId="16419650" w14:textId="77777777" w:rsidR="004E1399" w:rsidRPr="00955293" w:rsidRDefault="004E1399" w:rsidP="006A5BD7">
            <w:pPr>
              <w:spacing w:after="240" w:line="240" w:lineRule="auto"/>
              <w:jc w:val="both"/>
              <w:rPr>
                <w:lang w:val="en-US"/>
              </w:rPr>
            </w:pPr>
            <w:r w:rsidRPr="00955293">
              <w:rPr>
                <w:lang w:val="en-US"/>
              </w:rPr>
              <w:t>(0.0449)</w:t>
            </w:r>
          </w:p>
        </w:tc>
      </w:tr>
      <w:tr w:rsidR="004E1399" w:rsidRPr="00955293" w14:paraId="63C69EFA" w14:textId="77777777" w:rsidTr="006A5BD7">
        <w:tc>
          <w:tcPr>
            <w:tcW w:w="1873" w:type="pct"/>
            <w:tcBorders>
              <w:top w:val="nil"/>
              <w:left w:val="nil"/>
              <w:bottom w:val="nil"/>
              <w:right w:val="nil"/>
            </w:tcBorders>
          </w:tcPr>
          <w:p w14:paraId="6E564034"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82" w:type="pct"/>
            <w:tcBorders>
              <w:top w:val="nil"/>
              <w:left w:val="nil"/>
              <w:bottom w:val="nil"/>
              <w:right w:val="nil"/>
            </w:tcBorders>
          </w:tcPr>
          <w:p w14:paraId="7DEA0D0A" w14:textId="77777777" w:rsidR="004E1399" w:rsidRPr="00955293" w:rsidRDefault="004E1399" w:rsidP="006A5BD7">
            <w:pPr>
              <w:spacing w:after="240" w:line="240" w:lineRule="auto"/>
              <w:jc w:val="both"/>
              <w:rPr>
                <w:lang w:val="en-US"/>
              </w:rPr>
            </w:pPr>
            <w:r w:rsidRPr="00955293">
              <w:rPr>
                <w:lang w:val="en-US"/>
              </w:rPr>
              <w:t>12.41</w:t>
            </w:r>
          </w:p>
        </w:tc>
        <w:tc>
          <w:tcPr>
            <w:tcW w:w="782" w:type="pct"/>
            <w:tcBorders>
              <w:top w:val="nil"/>
              <w:left w:val="nil"/>
              <w:bottom w:val="nil"/>
              <w:right w:val="nil"/>
            </w:tcBorders>
          </w:tcPr>
          <w:p w14:paraId="1703261B" w14:textId="77777777" w:rsidR="004E1399" w:rsidRPr="00955293" w:rsidRDefault="004E1399" w:rsidP="006A5BD7">
            <w:pPr>
              <w:spacing w:after="240" w:line="240" w:lineRule="auto"/>
              <w:jc w:val="both"/>
              <w:rPr>
                <w:lang w:val="en-US"/>
              </w:rPr>
            </w:pPr>
            <w:r w:rsidRPr="00955293">
              <w:rPr>
                <w:lang w:val="en-US"/>
              </w:rPr>
              <w:t>18.96***</w:t>
            </w:r>
          </w:p>
        </w:tc>
        <w:tc>
          <w:tcPr>
            <w:tcW w:w="782" w:type="pct"/>
            <w:tcBorders>
              <w:top w:val="nil"/>
              <w:left w:val="nil"/>
              <w:bottom w:val="nil"/>
              <w:right w:val="nil"/>
            </w:tcBorders>
          </w:tcPr>
          <w:p w14:paraId="6ED99BD1" w14:textId="77777777" w:rsidR="004E1399" w:rsidRPr="00955293" w:rsidRDefault="004E1399" w:rsidP="006A5BD7">
            <w:pPr>
              <w:spacing w:after="240" w:line="240" w:lineRule="auto"/>
              <w:jc w:val="both"/>
              <w:rPr>
                <w:lang w:val="en-US"/>
              </w:rPr>
            </w:pPr>
            <w:r w:rsidRPr="00955293">
              <w:rPr>
                <w:lang w:val="en-US"/>
              </w:rPr>
              <w:t>-0.124</w:t>
            </w:r>
          </w:p>
        </w:tc>
        <w:tc>
          <w:tcPr>
            <w:tcW w:w="782" w:type="pct"/>
            <w:tcBorders>
              <w:top w:val="nil"/>
              <w:left w:val="nil"/>
              <w:bottom w:val="nil"/>
              <w:right w:val="nil"/>
            </w:tcBorders>
          </w:tcPr>
          <w:p w14:paraId="2D3BA21B" w14:textId="77777777" w:rsidR="004E1399" w:rsidRPr="00955293" w:rsidRDefault="004E1399" w:rsidP="006A5BD7">
            <w:pPr>
              <w:spacing w:after="240" w:line="240" w:lineRule="auto"/>
              <w:jc w:val="both"/>
              <w:rPr>
                <w:lang w:val="en-US"/>
              </w:rPr>
            </w:pPr>
            <w:r w:rsidRPr="00955293">
              <w:rPr>
                <w:lang w:val="en-US"/>
              </w:rPr>
              <w:t>0.113**</w:t>
            </w:r>
          </w:p>
        </w:tc>
      </w:tr>
      <w:tr w:rsidR="004E1399" w:rsidRPr="00955293" w14:paraId="1FD95C1E" w14:textId="77777777" w:rsidTr="006A5BD7">
        <w:tc>
          <w:tcPr>
            <w:tcW w:w="1873" w:type="pct"/>
            <w:tcBorders>
              <w:top w:val="nil"/>
              <w:left w:val="nil"/>
              <w:bottom w:val="nil"/>
              <w:right w:val="nil"/>
            </w:tcBorders>
          </w:tcPr>
          <w:p w14:paraId="55CDCD5D"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534C3BE1" w14:textId="77777777" w:rsidR="004E1399" w:rsidRPr="00955293" w:rsidRDefault="004E1399" w:rsidP="006A5BD7">
            <w:pPr>
              <w:spacing w:after="240" w:line="240" w:lineRule="auto"/>
              <w:jc w:val="both"/>
              <w:rPr>
                <w:lang w:val="en-US"/>
              </w:rPr>
            </w:pPr>
            <w:r w:rsidRPr="00955293">
              <w:rPr>
                <w:lang w:val="en-US"/>
              </w:rPr>
              <w:t>(8.632)</w:t>
            </w:r>
          </w:p>
        </w:tc>
        <w:tc>
          <w:tcPr>
            <w:tcW w:w="782" w:type="pct"/>
            <w:tcBorders>
              <w:top w:val="nil"/>
              <w:left w:val="nil"/>
              <w:bottom w:val="nil"/>
              <w:right w:val="nil"/>
            </w:tcBorders>
          </w:tcPr>
          <w:p w14:paraId="2EA21170" w14:textId="77777777" w:rsidR="004E1399" w:rsidRPr="00955293" w:rsidRDefault="004E1399" w:rsidP="006A5BD7">
            <w:pPr>
              <w:spacing w:after="240" w:line="240" w:lineRule="auto"/>
              <w:jc w:val="both"/>
              <w:rPr>
                <w:lang w:val="en-US"/>
              </w:rPr>
            </w:pPr>
            <w:r w:rsidRPr="00955293">
              <w:rPr>
                <w:lang w:val="en-US"/>
              </w:rPr>
              <w:t>(2.154)</w:t>
            </w:r>
          </w:p>
        </w:tc>
        <w:tc>
          <w:tcPr>
            <w:tcW w:w="782" w:type="pct"/>
            <w:tcBorders>
              <w:top w:val="nil"/>
              <w:left w:val="nil"/>
              <w:bottom w:val="nil"/>
              <w:right w:val="nil"/>
            </w:tcBorders>
          </w:tcPr>
          <w:p w14:paraId="1A83C257" w14:textId="77777777" w:rsidR="004E1399" w:rsidRPr="00955293" w:rsidRDefault="004E1399" w:rsidP="006A5BD7">
            <w:pPr>
              <w:spacing w:after="240" w:line="240" w:lineRule="auto"/>
              <w:jc w:val="both"/>
              <w:rPr>
                <w:lang w:val="en-US"/>
              </w:rPr>
            </w:pPr>
            <w:r w:rsidRPr="00955293">
              <w:rPr>
                <w:lang w:val="en-US"/>
              </w:rPr>
              <w:t>(0.220)</w:t>
            </w:r>
          </w:p>
        </w:tc>
        <w:tc>
          <w:tcPr>
            <w:tcW w:w="782" w:type="pct"/>
            <w:tcBorders>
              <w:top w:val="nil"/>
              <w:left w:val="nil"/>
              <w:bottom w:val="nil"/>
              <w:right w:val="nil"/>
            </w:tcBorders>
          </w:tcPr>
          <w:p w14:paraId="4BC3567A" w14:textId="77777777" w:rsidR="004E1399" w:rsidRPr="00955293" w:rsidRDefault="004E1399" w:rsidP="006A5BD7">
            <w:pPr>
              <w:spacing w:after="240" w:line="240" w:lineRule="auto"/>
              <w:jc w:val="both"/>
              <w:rPr>
                <w:lang w:val="en-US"/>
              </w:rPr>
            </w:pPr>
            <w:r w:rsidRPr="00955293">
              <w:rPr>
                <w:lang w:val="en-US"/>
              </w:rPr>
              <w:t>(0.0341)</w:t>
            </w:r>
          </w:p>
        </w:tc>
      </w:tr>
      <w:tr w:rsidR="004E1399" w:rsidRPr="00955293" w14:paraId="1467841D" w14:textId="77777777" w:rsidTr="006A5BD7">
        <w:tc>
          <w:tcPr>
            <w:tcW w:w="1873" w:type="pct"/>
            <w:tcBorders>
              <w:top w:val="nil"/>
              <w:left w:val="nil"/>
              <w:bottom w:val="nil"/>
              <w:right w:val="nil"/>
            </w:tcBorders>
          </w:tcPr>
          <w:p w14:paraId="70AF9D8C" w14:textId="77777777" w:rsidR="004E1399" w:rsidRPr="00955293" w:rsidRDefault="004E1399" w:rsidP="006A5BD7">
            <w:pPr>
              <w:spacing w:after="240" w:line="240" w:lineRule="auto"/>
              <w:jc w:val="both"/>
              <w:rPr>
                <w:lang w:val="en-US"/>
              </w:rPr>
            </w:pPr>
            <w:r w:rsidRPr="00955293">
              <w:rPr>
                <w:lang w:val="en-US"/>
              </w:rPr>
              <w:t>Academic Mixed</w:t>
            </w:r>
          </w:p>
        </w:tc>
        <w:tc>
          <w:tcPr>
            <w:tcW w:w="782" w:type="pct"/>
            <w:tcBorders>
              <w:top w:val="nil"/>
              <w:left w:val="nil"/>
              <w:bottom w:val="nil"/>
              <w:right w:val="nil"/>
            </w:tcBorders>
          </w:tcPr>
          <w:p w14:paraId="1C3BFBF9" w14:textId="77777777" w:rsidR="004E1399" w:rsidRPr="00955293" w:rsidRDefault="004E1399" w:rsidP="006A5BD7">
            <w:pPr>
              <w:spacing w:after="240" w:line="240" w:lineRule="auto"/>
              <w:jc w:val="both"/>
              <w:rPr>
                <w:lang w:val="en-US"/>
              </w:rPr>
            </w:pPr>
            <w:r w:rsidRPr="00955293">
              <w:rPr>
                <w:lang w:val="en-US"/>
              </w:rPr>
              <w:t>22.27***</w:t>
            </w:r>
          </w:p>
        </w:tc>
        <w:tc>
          <w:tcPr>
            <w:tcW w:w="782" w:type="pct"/>
            <w:tcBorders>
              <w:top w:val="nil"/>
              <w:left w:val="nil"/>
              <w:bottom w:val="nil"/>
              <w:right w:val="nil"/>
            </w:tcBorders>
          </w:tcPr>
          <w:p w14:paraId="443E3987" w14:textId="77777777" w:rsidR="004E1399" w:rsidRPr="00955293" w:rsidRDefault="004E1399" w:rsidP="006A5BD7">
            <w:pPr>
              <w:spacing w:after="240" w:line="240" w:lineRule="auto"/>
              <w:jc w:val="both"/>
              <w:rPr>
                <w:lang w:val="en-US"/>
              </w:rPr>
            </w:pPr>
            <w:r w:rsidRPr="00955293">
              <w:rPr>
                <w:lang w:val="en-US"/>
              </w:rPr>
              <w:t>21.09***</w:t>
            </w:r>
          </w:p>
        </w:tc>
        <w:tc>
          <w:tcPr>
            <w:tcW w:w="782" w:type="pct"/>
            <w:tcBorders>
              <w:top w:val="nil"/>
              <w:left w:val="nil"/>
              <w:bottom w:val="nil"/>
              <w:right w:val="nil"/>
            </w:tcBorders>
          </w:tcPr>
          <w:p w14:paraId="2231C11E" w14:textId="77777777" w:rsidR="004E1399" w:rsidRPr="00955293" w:rsidRDefault="004E1399" w:rsidP="006A5BD7">
            <w:pPr>
              <w:spacing w:after="240" w:line="240" w:lineRule="auto"/>
              <w:jc w:val="both"/>
              <w:rPr>
                <w:lang w:val="en-US"/>
              </w:rPr>
            </w:pPr>
            <w:r w:rsidRPr="00955293">
              <w:rPr>
                <w:lang w:val="en-US"/>
              </w:rPr>
              <w:t>0.146</w:t>
            </w:r>
          </w:p>
        </w:tc>
        <w:tc>
          <w:tcPr>
            <w:tcW w:w="782" w:type="pct"/>
            <w:tcBorders>
              <w:top w:val="nil"/>
              <w:left w:val="nil"/>
              <w:bottom w:val="nil"/>
              <w:right w:val="nil"/>
            </w:tcBorders>
          </w:tcPr>
          <w:p w14:paraId="69CA63E7" w14:textId="77777777" w:rsidR="004E1399" w:rsidRPr="00955293" w:rsidRDefault="004E1399" w:rsidP="006A5BD7">
            <w:pPr>
              <w:spacing w:after="240" w:line="240" w:lineRule="auto"/>
              <w:jc w:val="both"/>
              <w:rPr>
                <w:lang w:val="en-US"/>
              </w:rPr>
            </w:pPr>
            <w:r w:rsidRPr="00955293">
              <w:rPr>
                <w:lang w:val="en-US"/>
              </w:rPr>
              <w:t>0.192***</w:t>
            </w:r>
          </w:p>
        </w:tc>
      </w:tr>
      <w:tr w:rsidR="004E1399" w:rsidRPr="00955293" w14:paraId="5CCE6536" w14:textId="77777777" w:rsidTr="006A5BD7">
        <w:tc>
          <w:tcPr>
            <w:tcW w:w="1873" w:type="pct"/>
            <w:tcBorders>
              <w:top w:val="nil"/>
              <w:left w:val="nil"/>
              <w:bottom w:val="nil"/>
              <w:right w:val="nil"/>
            </w:tcBorders>
          </w:tcPr>
          <w:p w14:paraId="6244154A"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68F1A008" w14:textId="77777777" w:rsidR="004E1399" w:rsidRPr="00955293" w:rsidRDefault="004E1399" w:rsidP="006A5BD7">
            <w:pPr>
              <w:spacing w:after="240" w:line="240" w:lineRule="auto"/>
              <w:jc w:val="both"/>
              <w:rPr>
                <w:lang w:val="en-US"/>
              </w:rPr>
            </w:pPr>
            <w:r w:rsidRPr="00955293">
              <w:rPr>
                <w:lang w:val="en-US"/>
              </w:rPr>
              <w:t>(2.445)</w:t>
            </w:r>
          </w:p>
        </w:tc>
        <w:tc>
          <w:tcPr>
            <w:tcW w:w="782" w:type="pct"/>
            <w:tcBorders>
              <w:top w:val="nil"/>
              <w:left w:val="nil"/>
              <w:bottom w:val="nil"/>
              <w:right w:val="nil"/>
            </w:tcBorders>
          </w:tcPr>
          <w:p w14:paraId="18953F2E" w14:textId="77777777" w:rsidR="004E1399" w:rsidRPr="00955293" w:rsidRDefault="004E1399" w:rsidP="006A5BD7">
            <w:pPr>
              <w:spacing w:after="240" w:line="240" w:lineRule="auto"/>
              <w:jc w:val="both"/>
              <w:rPr>
                <w:lang w:val="en-US"/>
              </w:rPr>
            </w:pPr>
            <w:r w:rsidRPr="00955293">
              <w:rPr>
                <w:lang w:val="en-US"/>
              </w:rPr>
              <w:t>(1.732)</w:t>
            </w:r>
          </w:p>
        </w:tc>
        <w:tc>
          <w:tcPr>
            <w:tcW w:w="782" w:type="pct"/>
            <w:tcBorders>
              <w:top w:val="nil"/>
              <w:left w:val="nil"/>
              <w:bottom w:val="nil"/>
              <w:right w:val="nil"/>
            </w:tcBorders>
          </w:tcPr>
          <w:p w14:paraId="30A58D3F" w14:textId="77777777" w:rsidR="004E1399" w:rsidRPr="00955293" w:rsidRDefault="004E1399" w:rsidP="006A5BD7">
            <w:pPr>
              <w:spacing w:after="240" w:line="240" w:lineRule="auto"/>
              <w:jc w:val="both"/>
              <w:rPr>
                <w:lang w:val="en-US"/>
              </w:rPr>
            </w:pPr>
            <w:r w:rsidRPr="00955293">
              <w:rPr>
                <w:lang w:val="en-US"/>
              </w:rPr>
              <w:t>(0.0792)</w:t>
            </w:r>
          </w:p>
        </w:tc>
        <w:tc>
          <w:tcPr>
            <w:tcW w:w="782" w:type="pct"/>
            <w:tcBorders>
              <w:top w:val="nil"/>
              <w:left w:val="nil"/>
              <w:bottom w:val="nil"/>
              <w:right w:val="nil"/>
            </w:tcBorders>
          </w:tcPr>
          <w:p w14:paraId="5A2872F1" w14:textId="77777777" w:rsidR="004E1399" w:rsidRPr="00955293" w:rsidRDefault="004E1399" w:rsidP="006A5BD7">
            <w:pPr>
              <w:spacing w:after="240" w:line="240" w:lineRule="auto"/>
              <w:jc w:val="both"/>
              <w:rPr>
                <w:lang w:val="en-US"/>
              </w:rPr>
            </w:pPr>
            <w:r w:rsidRPr="00955293">
              <w:rPr>
                <w:lang w:val="en-US"/>
              </w:rPr>
              <w:t>(0.0369)</w:t>
            </w:r>
          </w:p>
        </w:tc>
      </w:tr>
      <w:tr w:rsidR="004E1399" w:rsidRPr="00955293" w14:paraId="3937D2B5" w14:textId="77777777" w:rsidTr="006A5BD7">
        <w:tc>
          <w:tcPr>
            <w:tcW w:w="1873" w:type="pct"/>
            <w:tcBorders>
              <w:top w:val="nil"/>
              <w:left w:val="nil"/>
              <w:bottom w:val="nil"/>
              <w:right w:val="nil"/>
            </w:tcBorders>
          </w:tcPr>
          <w:p w14:paraId="750DA467" w14:textId="77777777" w:rsidR="004E1399" w:rsidRPr="00955293" w:rsidRDefault="004E1399" w:rsidP="006A5BD7">
            <w:pPr>
              <w:spacing w:after="240" w:line="240" w:lineRule="auto"/>
              <w:jc w:val="both"/>
              <w:rPr>
                <w:lang w:val="en-US"/>
              </w:rPr>
            </w:pPr>
            <w:r w:rsidRPr="00955293">
              <w:rPr>
                <w:lang w:val="en-US"/>
              </w:rPr>
              <w:t>Academic</w:t>
            </w:r>
          </w:p>
        </w:tc>
        <w:tc>
          <w:tcPr>
            <w:tcW w:w="782" w:type="pct"/>
            <w:tcBorders>
              <w:top w:val="nil"/>
              <w:left w:val="nil"/>
              <w:bottom w:val="nil"/>
              <w:right w:val="nil"/>
            </w:tcBorders>
          </w:tcPr>
          <w:p w14:paraId="2768F0D1" w14:textId="77777777" w:rsidR="004E1399" w:rsidRPr="00955293" w:rsidRDefault="004E1399" w:rsidP="006A5BD7">
            <w:pPr>
              <w:spacing w:after="240" w:line="240" w:lineRule="auto"/>
              <w:jc w:val="both"/>
              <w:rPr>
                <w:lang w:val="en-US"/>
              </w:rPr>
            </w:pPr>
            <w:r w:rsidRPr="00955293">
              <w:rPr>
                <w:lang w:val="en-US"/>
              </w:rPr>
              <w:t>25.43***</w:t>
            </w:r>
          </w:p>
        </w:tc>
        <w:tc>
          <w:tcPr>
            <w:tcW w:w="782" w:type="pct"/>
            <w:tcBorders>
              <w:top w:val="nil"/>
              <w:left w:val="nil"/>
              <w:bottom w:val="nil"/>
              <w:right w:val="nil"/>
            </w:tcBorders>
          </w:tcPr>
          <w:p w14:paraId="7FEB3CE4" w14:textId="77777777" w:rsidR="004E1399" w:rsidRPr="00955293" w:rsidRDefault="004E1399" w:rsidP="006A5BD7">
            <w:pPr>
              <w:spacing w:after="240" w:line="240" w:lineRule="auto"/>
              <w:jc w:val="both"/>
              <w:rPr>
                <w:lang w:val="en-US"/>
              </w:rPr>
            </w:pPr>
            <w:r w:rsidRPr="00955293">
              <w:rPr>
                <w:lang w:val="en-US"/>
              </w:rPr>
              <w:t>21.10***</w:t>
            </w:r>
          </w:p>
        </w:tc>
        <w:tc>
          <w:tcPr>
            <w:tcW w:w="782" w:type="pct"/>
            <w:tcBorders>
              <w:top w:val="nil"/>
              <w:left w:val="nil"/>
              <w:bottom w:val="nil"/>
              <w:right w:val="nil"/>
            </w:tcBorders>
          </w:tcPr>
          <w:p w14:paraId="7E8BF527" w14:textId="77777777" w:rsidR="004E1399" w:rsidRPr="00955293" w:rsidRDefault="004E1399" w:rsidP="006A5BD7">
            <w:pPr>
              <w:spacing w:after="240" w:line="240" w:lineRule="auto"/>
              <w:jc w:val="both"/>
              <w:rPr>
                <w:lang w:val="en-US"/>
              </w:rPr>
            </w:pPr>
            <w:r w:rsidRPr="00955293">
              <w:rPr>
                <w:lang w:val="en-US"/>
              </w:rPr>
              <w:t>0.0613</w:t>
            </w:r>
          </w:p>
        </w:tc>
        <w:tc>
          <w:tcPr>
            <w:tcW w:w="782" w:type="pct"/>
            <w:tcBorders>
              <w:top w:val="nil"/>
              <w:left w:val="nil"/>
              <w:bottom w:val="nil"/>
              <w:right w:val="nil"/>
            </w:tcBorders>
          </w:tcPr>
          <w:p w14:paraId="5A48E2F6" w14:textId="77777777" w:rsidR="004E1399" w:rsidRPr="00955293" w:rsidRDefault="004E1399" w:rsidP="006A5BD7">
            <w:pPr>
              <w:spacing w:after="240" w:line="240" w:lineRule="auto"/>
              <w:jc w:val="both"/>
              <w:rPr>
                <w:lang w:val="en-US"/>
              </w:rPr>
            </w:pPr>
            <w:r w:rsidRPr="00955293">
              <w:rPr>
                <w:lang w:val="en-US"/>
              </w:rPr>
              <w:t>0.315***</w:t>
            </w:r>
          </w:p>
        </w:tc>
      </w:tr>
      <w:tr w:rsidR="004E1399" w:rsidRPr="00955293" w14:paraId="26698983" w14:textId="77777777" w:rsidTr="006A5BD7">
        <w:tc>
          <w:tcPr>
            <w:tcW w:w="1873" w:type="pct"/>
            <w:tcBorders>
              <w:top w:val="nil"/>
              <w:left w:val="nil"/>
              <w:bottom w:val="nil"/>
              <w:right w:val="nil"/>
            </w:tcBorders>
          </w:tcPr>
          <w:p w14:paraId="2D9B2D57"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527364D" w14:textId="77777777" w:rsidR="004E1399" w:rsidRPr="00955293" w:rsidRDefault="004E1399" w:rsidP="006A5BD7">
            <w:pPr>
              <w:spacing w:after="240" w:line="240" w:lineRule="auto"/>
              <w:jc w:val="both"/>
              <w:rPr>
                <w:lang w:val="en-US"/>
              </w:rPr>
            </w:pPr>
            <w:r w:rsidRPr="00955293">
              <w:rPr>
                <w:lang w:val="en-US"/>
              </w:rPr>
              <w:t>(2.529)</w:t>
            </w:r>
          </w:p>
        </w:tc>
        <w:tc>
          <w:tcPr>
            <w:tcW w:w="782" w:type="pct"/>
            <w:tcBorders>
              <w:top w:val="nil"/>
              <w:left w:val="nil"/>
              <w:bottom w:val="nil"/>
              <w:right w:val="nil"/>
            </w:tcBorders>
          </w:tcPr>
          <w:p w14:paraId="3C5AFDB1" w14:textId="77777777" w:rsidR="004E1399" w:rsidRPr="00955293" w:rsidRDefault="004E1399" w:rsidP="006A5BD7">
            <w:pPr>
              <w:spacing w:after="240" w:line="240" w:lineRule="auto"/>
              <w:jc w:val="both"/>
              <w:rPr>
                <w:lang w:val="en-US"/>
              </w:rPr>
            </w:pPr>
            <w:r w:rsidRPr="00955293">
              <w:rPr>
                <w:lang w:val="en-US"/>
              </w:rPr>
              <w:t>(4.280)</w:t>
            </w:r>
          </w:p>
        </w:tc>
        <w:tc>
          <w:tcPr>
            <w:tcW w:w="782" w:type="pct"/>
            <w:tcBorders>
              <w:top w:val="nil"/>
              <w:left w:val="nil"/>
              <w:bottom w:val="nil"/>
              <w:right w:val="nil"/>
            </w:tcBorders>
          </w:tcPr>
          <w:p w14:paraId="09C3415A" w14:textId="77777777" w:rsidR="004E1399" w:rsidRPr="00955293" w:rsidRDefault="004E1399" w:rsidP="006A5BD7">
            <w:pPr>
              <w:spacing w:after="240" w:line="240" w:lineRule="auto"/>
              <w:jc w:val="both"/>
              <w:rPr>
                <w:lang w:val="en-US"/>
              </w:rPr>
            </w:pPr>
            <w:r w:rsidRPr="00955293">
              <w:rPr>
                <w:lang w:val="en-US"/>
              </w:rPr>
              <w:t>(0.0581)</w:t>
            </w:r>
          </w:p>
        </w:tc>
        <w:tc>
          <w:tcPr>
            <w:tcW w:w="782" w:type="pct"/>
            <w:tcBorders>
              <w:top w:val="nil"/>
              <w:left w:val="nil"/>
              <w:bottom w:val="nil"/>
              <w:right w:val="nil"/>
            </w:tcBorders>
          </w:tcPr>
          <w:p w14:paraId="22AEC934" w14:textId="77777777" w:rsidR="004E1399" w:rsidRPr="00955293" w:rsidRDefault="004E1399" w:rsidP="006A5BD7">
            <w:pPr>
              <w:spacing w:after="240" w:line="240" w:lineRule="auto"/>
              <w:jc w:val="both"/>
              <w:rPr>
                <w:lang w:val="en-US"/>
              </w:rPr>
            </w:pPr>
            <w:r w:rsidRPr="00955293">
              <w:rPr>
                <w:lang w:val="en-US"/>
              </w:rPr>
              <w:t>(0.0509)</w:t>
            </w:r>
          </w:p>
        </w:tc>
      </w:tr>
      <w:tr w:rsidR="004E1399" w:rsidRPr="00955293" w14:paraId="3B58C917" w14:textId="77777777" w:rsidTr="006A5BD7">
        <w:tc>
          <w:tcPr>
            <w:tcW w:w="1873" w:type="pct"/>
            <w:tcBorders>
              <w:top w:val="nil"/>
              <w:left w:val="nil"/>
              <w:bottom w:val="nil"/>
              <w:right w:val="nil"/>
            </w:tcBorders>
          </w:tcPr>
          <w:p w14:paraId="39CD3437" w14:textId="77777777" w:rsidR="004E1399" w:rsidRPr="00955293" w:rsidRDefault="004E1399" w:rsidP="006A5BD7">
            <w:pPr>
              <w:spacing w:after="240" w:line="240" w:lineRule="auto"/>
              <w:jc w:val="both"/>
              <w:rPr>
                <w:lang w:val="en-US"/>
              </w:rPr>
            </w:pPr>
            <w:r w:rsidRPr="00955293">
              <w:rPr>
                <w:lang w:val="en-US"/>
              </w:rPr>
              <w:lastRenderedPageBreak/>
              <w:t>Not current</w:t>
            </w:r>
          </w:p>
        </w:tc>
        <w:tc>
          <w:tcPr>
            <w:tcW w:w="782" w:type="pct"/>
            <w:tcBorders>
              <w:top w:val="nil"/>
              <w:left w:val="nil"/>
              <w:bottom w:val="nil"/>
              <w:right w:val="nil"/>
            </w:tcBorders>
          </w:tcPr>
          <w:p w14:paraId="105902B7" w14:textId="77777777" w:rsidR="004E1399" w:rsidRPr="00955293" w:rsidRDefault="004E1399" w:rsidP="006A5BD7">
            <w:pPr>
              <w:spacing w:after="240" w:line="240" w:lineRule="auto"/>
              <w:jc w:val="both"/>
              <w:rPr>
                <w:lang w:val="en-US"/>
              </w:rPr>
            </w:pPr>
            <w:r w:rsidRPr="00955293">
              <w:rPr>
                <w:lang w:val="en-US"/>
              </w:rPr>
              <w:t>-2.991</w:t>
            </w:r>
          </w:p>
        </w:tc>
        <w:tc>
          <w:tcPr>
            <w:tcW w:w="782" w:type="pct"/>
            <w:tcBorders>
              <w:top w:val="nil"/>
              <w:left w:val="nil"/>
              <w:bottom w:val="nil"/>
              <w:right w:val="nil"/>
            </w:tcBorders>
          </w:tcPr>
          <w:p w14:paraId="41C9ED10" w14:textId="77777777" w:rsidR="004E1399" w:rsidRPr="00955293" w:rsidRDefault="004E1399" w:rsidP="006A5BD7">
            <w:pPr>
              <w:spacing w:after="240" w:line="240" w:lineRule="auto"/>
              <w:jc w:val="both"/>
              <w:rPr>
                <w:lang w:val="en-US"/>
              </w:rPr>
            </w:pPr>
            <w:r w:rsidRPr="00955293">
              <w:rPr>
                <w:lang w:val="en-US"/>
              </w:rPr>
              <w:t>-2.388</w:t>
            </w:r>
          </w:p>
        </w:tc>
        <w:tc>
          <w:tcPr>
            <w:tcW w:w="782" w:type="pct"/>
            <w:tcBorders>
              <w:top w:val="nil"/>
              <w:left w:val="nil"/>
              <w:bottom w:val="nil"/>
              <w:right w:val="nil"/>
            </w:tcBorders>
          </w:tcPr>
          <w:p w14:paraId="7A985CB2"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229095B" w14:textId="77777777" w:rsidR="004E1399" w:rsidRPr="00955293" w:rsidRDefault="004E1399" w:rsidP="006A5BD7">
            <w:pPr>
              <w:spacing w:after="240" w:line="240" w:lineRule="auto"/>
              <w:jc w:val="both"/>
              <w:rPr>
                <w:lang w:val="en-US"/>
              </w:rPr>
            </w:pPr>
          </w:p>
        </w:tc>
      </w:tr>
      <w:tr w:rsidR="004E1399" w:rsidRPr="00955293" w14:paraId="414EE689" w14:textId="77777777" w:rsidTr="006A5BD7">
        <w:tc>
          <w:tcPr>
            <w:tcW w:w="1873" w:type="pct"/>
            <w:tcBorders>
              <w:top w:val="nil"/>
              <w:left w:val="nil"/>
              <w:bottom w:val="nil"/>
              <w:right w:val="nil"/>
            </w:tcBorders>
          </w:tcPr>
          <w:p w14:paraId="582759CF"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78AD4DF6" w14:textId="77777777" w:rsidR="004E1399" w:rsidRPr="00955293" w:rsidRDefault="004E1399" w:rsidP="006A5BD7">
            <w:pPr>
              <w:spacing w:after="240" w:line="240" w:lineRule="auto"/>
              <w:jc w:val="both"/>
              <w:rPr>
                <w:lang w:val="en-US"/>
              </w:rPr>
            </w:pPr>
            <w:r w:rsidRPr="00955293">
              <w:rPr>
                <w:lang w:val="en-US"/>
              </w:rPr>
              <w:t>(3.066)</w:t>
            </w:r>
          </w:p>
        </w:tc>
        <w:tc>
          <w:tcPr>
            <w:tcW w:w="782" w:type="pct"/>
            <w:tcBorders>
              <w:top w:val="nil"/>
              <w:left w:val="nil"/>
              <w:bottom w:val="nil"/>
              <w:right w:val="nil"/>
            </w:tcBorders>
          </w:tcPr>
          <w:p w14:paraId="2B94C88F" w14:textId="77777777" w:rsidR="004E1399" w:rsidRPr="00955293" w:rsidRDefault="004E1399" w:rsidP="006A5BD7">
            <w:pPr>
              <w:spacing w:after="240" w:line="240" w:lineRule="auto"/>
              <w:jc w:val="both"/>
              <w:rPr>
                <w:lang w:val="en-US"/>
              </w:rPr>
            </w:pPr>
            <w:r w:rsidRPr="00955293">
              <w:rPr>
                <w:lang w:val="en-US"/>
              </w:rPr>
              <w:t>(2.763)</w:t>
            </w:r>
          </w:p>
        </w:tc>
        <w:tc>
          <w:tcPr>
            <w:tcW w:w="782" w:type="pct"/>
            <w:tcBorders>
              <w:top w:val="nil"/>
              <w:left w:val="nil"/>
              <w:bottom w:val="nil"/>
              <w:right w:val="nil"/>
            </w:tcBorders>
          </w:tcPr>
          <w:p w14:paraId="05DEE8E6"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539975F4" w14:textId="77777777" w:rsidR="004E1399" w:rsidRPr="00955293" w:rsidRDefault="004E1399" w:rsidP="006A5BD7">
            <w:pPr>
              <w:spacing w:after="240" w:line="240" w:lineRule="auto"/>
              <w:jc w:val="both"/>
              <w:rPr>
                <w:lang w:val="en-US"/>
              </w:rPr>
            </w:pPr>
          </w:p>
        </w:tc>
      </w:tr>
      <w:tr w:rsidR="004E1399" w:rsidRPr="00955293" w14:paraId="4B696D10" w14:textId="77777777" w:rsidTr="006A5BD7">
        <w:tc>
          <w:tcPr>
            <w:tcW w:w="1873" w:type="pct"/>
            <w:tcBorders>
              <w:top w:val="nil"/>
              <w:left w:val="nil"/>
              <w:bottom w:val="nil"/>
              <w:right w:val="nil"/>
            </w:tcBorders>
          </w:tcPr>
          <w:p w14:paraId="0AEEE7E5" w14:textId="77777777" w:rsidR="004E1399" w:rsidRPr="00955293" w:rsidRDefault="004E1399" w:rsidP="006A5BD7">
            <w:pPr>
              <w:spacing w:after="240" w:line="240" w:lineRule="auto"/>
              <w:jc w:val="both"/>
              <w:rPr>
                <w:lang w:val="en-US"/>
              </w:rPr>
            </w:pPr>
            <w:r w:rsidRPr="00955293">
              <w:rPr>
                <w:lang w:val="en-US"/>
              </w:rPr>
              <w:t>Self-employed</w:t>
            </w:r>
          </w:p>
        </w:tc>
        <w:tc>
          <w:tcPr>
            <w:tcW w:w="782" w:type="pct"/>
            <w:tcBorders>
              <w:top w:val="nil"/>
              <w:left w:val="nil"/>
              <w:bottom w:val="nil"/>
              <w:right w:val="nil"/>
            </w:tcBorders>
          </w:tcPr>
          <w:p w14:paraId="0A42F2AB"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5643F9F"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1E984C3" w14:textId="77777777" w:rsidR="004E1399" w:rsidRPr="00955293" w:rsidRDefault="004E1399" w:rsidP="006A5BD7">
            <w:pPr>
              <w:spacing w:after="240" w:line="240" w:lineRule="auto"/>
              <w:jc w:val="both"/>
              <w:rPr>
                <w:lang w:val="en-US"/>
              </w:rPr>
            </w:pPr>
            <w:r w:rsidRPr="00955293">
              <w:rPr>
                <w:lang w:val="en-US"/>
              </w:rPr>
              <w:t>-0.0223</w:t>
            </w:r>
          </w:p>
        </w:tc>
        <w:tc>
          <w:tcPr>
            <w:tcW w:w="782" w:type="pct"/>
            <w:tcBorders>
              <w:top w:val="nil"/>
              <w:left w:val="nil"/>
              <w:bottom w:val="nil"/>
              <w:right w:val="nil"/>
            </w:tcBorders>
          </w:tcPr>
          <w:p w14:paraId="66970A0C" w14:textId="77777777" w:rsidR="004E1399" w:rsidRPr="00955293" w:rsidRDefault="004E1399" w:rsidP="006A5BD7">
            <w:pPr>
              <w:spacing w:after="240" w:line="240" w:lineRule="auto"/>
              <w:jc w:val="both"/>
              <w:rPr>
                <w:lang w:val="en-US"/>
              </w:rPr>
            </w:pPr>
            <w:r w:rsidRPr="00955293">
              <w:rPr>
                <w:lang w:val="en-US"/>
              </w:rPr>
              <w:t>-0.0493</w:t>
            </w:r>
          </w:p>
        </w:tc>
      </w:tr>
      <w:tr w:rsidR="004E1399" w:rsidRPr="00955293" w14:paraId="4624D138" w14:textId="77777777" w:rsidTr="006A5BD7">
        <w:tc>
          <w:tcPr>
            <w:tcW w:w="1873" w:type="pct"/>
            <w:tcBorders>
              <w:top w:val="nil"/>
              <w:left w:val="nil"/>
              <w:bottom w:val="nil"/>
              <w:right w:val="nil"/>
            </w:tcBorders>
          </w:tcPr>
          <w:p w14:paraId="2689DE93"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122C6620"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C56A05B"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252AEE2" w14:textId="77777777" w:rsidR="004E1399" w:rsidRPr="00955293" w:rsidRDefault="004E1399" w:rsidP="006A5BD7">
            <w:pPr>
              <w:spacing w:after="240" w:line="240" w:lineRule="auto"/>
              <w:jc w:val="both"/>
              <w:rPr>
                <w:lang w:val="en-US"/>
              </w:rPr>
            </w:pPr>
            <w:r w:rsidRPr="00955293">
              <w:rPr>
                <w:lang w:val="en-US"/>
              </w:rPr>
              <w:t>(0.114)</w:t>
            </w:r>
          </w:p>
        </w:tc>
        <w:tc>
          <w:tcPr>
            <w:tcW w:w="782" w:type="pct"/>
            <w:tcBorders>
              <w:top w:val="nil"/>
              <w:left w:val="nil"/>
              <w:bottom w:val="nil"/>
              <w:right w:val="nil"/>
            </w:tcBorders>
          </w:tcPr>
          <w:p w14:paraId="290BD631" w14:textId="77777777" w:rsidR="004E1399" w:rsidRPr="00955293" w:rsidRDefault="004E1399" w:rsidP="006A5BD7">
            <w:pPr>
              <w:spacing w:after="240" w:line="240" w:lineRule="auto"/>
              <w:jc w:val="both"/>
              <w:rPr>
                <w:lang w:val="en-US"/>
              </w:rPr>
            </w:pPr>
            <w:r w:rsidRPr="00955293">
              <w:rPr>
                <w:lang w:val="en-US"/>
              </w:rPr>
              <w:t>(0.119)</w:t>
            </w:r>
          </w:p>
        </w:tc>
      </w:tr>
      <w:tr w:rsidR="004E1399" w:rsidRPr="00955293" w14:paraId="056EF08E" w14:textId="77777777" w:rsidTr="006A5BD7">
        <w:tc>
          <w:tcPr>
            <w:tcW w:w="1873" w:type="pct"/>
            <w:tcBorders>
              <w:top w:val="nil"/>
              <w:left w:val="nil"/>
              <w:bottom w:val="nil"/>
              <w:right w:val="nil"/>
            </w:tcBorders>
          </w:tcPr>
          <w:p w14:paraId="0D7B2CC2" w14:textId="77777777" w:rsidR="004E1399" w:rsidRPr="00955293" w:rsidRDefault="004E1399" w:rsidP="006A5BD7">
            <w:pPr>
              <w:spacing w:after="240" w:line="240" w:lineRule="auto"/>
              <w:jc w:val="both"/>
              <w:rPr>
                <w:lang w:val="en-US"/>
              </w:rPr>
            </w:pPr>
            <w:r w:rsidRPr="00955293">
              <w:rPr>
                <w:lang w:val="en-US"/>
              </w:rPr>
              <w:t>Constant</w:t>
            </w:r>
          </w:p>
        </w:tc>
        <w:tc>
          <w:tcPr>
            <w:tcW w:w="782" w:type="pct"/>
            <w:tcBorders>
              <w:top w:val="nil"/>
              <w:left w:val="nil"/>
              <w:bottom w:val="nil"/>
              <w:right w:val="nil"/>
            </w:tcBorders>
          </w:tcPr>
          <w:p w14:paraId="4970D908" w14:textId="77777777" w:rsidR="004E1399" w:rsidRPr="00955293" w:rsidRDefault="004E1399" w:rsidP="006A5BD7">
            <w:pPr>
              <w:spacing w:after="240" w:line="240" w:lineRule="auto"/>
              <w:jc w:val="both"/>
              <w:rPr>
                <w:lang w:val="en-US"/>
              </w:rPr>
            </w:pPr>
            <w:r w:rsidRPr="00955293">
              <w:rPr>
                <w:lang w:val="en-US"/>
              </w:rPr>
              <w:t>46.52***</w:t>
            </w:r>
          </w:p>
        </w:tc>
        <w:tc>
          <w:tcPr>
            <w:tcW w:w="782" w:type="pct"/>
            <w:tcBorders>
              <w:top w:val="nil"/>
              <w:left w:val="nil"/>
              <w:bottom w:val="nil"/>
              <w:right w:val="nil"/>
            </w:tcBorders>
          </w:tcPr>
          <w:p w14:paraId="0942D77C" w14:textId="77777777" w:rsidR="004E1399" w:rsidRPr="00955293" w:rsidRDefault="004E1399" w:rsidP="006A5BD7">
            <w:pPr>
              <w:spacing w:after="240" w:line="240" w:lineRule="auto"/>
              <w:jc w:val="both"/>
              <w:rPr>
                <w:lang w:val="en-US"/>
              </w:rPr>
            </w:pPr>
            <w:r w:rsidRPr="00955293">
              <w:rPr>
                <w:lang w:val="en-US"/>
              </w:rPr>
              <w:t>47.27***</w:t>
            </w:r>
          </w:p>
        </w:tc>
        <w:tc>
          <w:tcPr>
            <w:tcW w:w="782" w:type="pct"/>
            <w:tcBorders>
              <w:top w:val="nil"/>
              <w:left w:val="nil"/>
              <w:bottom w:val="nil"/>
              <w:right w:val="nil"/>
            </w:tcBorders>
          </w:tcPr>
          <w:p w14:paraId="64515FC6" w14:textId="77777777" w:rsidR="004E1399" w:rsidRPr="00955293" w:rsidRDefault="004E1399" w:rsidP="006A5BD7">
            <w:pPr>
              <w:spacing w:after="240" w:line="240" w:lineRule="auto"/>
              <w:jc w:val="both"/>
              <w:rPr>
                <w:lang w:val="en-US"/>
              </w:rPr>
            </w:pPr>
            <w:r w:rsidRPr="00955293">
              <w:rPr>
                <w:lang w:val="en-US"/>
              </w:rPr>
              <w:t>8.748***</w:t>
            </w:r>
          </w:p>
        </w:tc>
        <w:tc>
          <w:tcPr>
            <w:tcW w:w="782" w:type="pct"/>
            <w:tcBorders>
              <w:top w:val="nil"/>
              <w:left w:val="nil"/>
              <w:bottom w:val="nil"/>
              <w:right w:val="nil"/>
            </w:tcBorders>
          </w:tcPr>
          <w:p w14:paraId="20D423D2" w14:textId="77777777" w:rsidR="004E1399" w:rsidRPr="00955293" w:rsidRDefault="004E1399" w:rsidP="006A5BD7">
            <w:pPr>
              <w:spacing w:after="240" w:line="240" w:lineRule="auto"/>
              <w:jc w:val="both"/>
              <w:rPr>
                <w:lang w:val="en-US"/>
              </w:rPr>
            </w:pPr>
            <w:r w:rsidRPr="00955293">
              <w:rPr>
                <w:lang w:val="en-US"/>
              </w:rPr>
              <w:t>8.593***</w:t>
            </w:r>
          </w:p>
        </w:tc>
      </w:tr>
      <w:tr w:rsidR="004E1399" w:rsidRPr="00955293" w14:paraId="42A489CE" w14:textId="77777777" w:rsidTr="006A5BD7">
        <w:tc>
          <w:tcPr>
            <w:tcW w:w="1873" w:type="pct"/>
            <w:tcBorders>
              <w:top w:val="nil"/>
              <w:left w:val="nil"/>
              <w:bottom w:val="single" w:sz="4" w:space="0" w:color="auto"/>
              <w:right w:val="nil"/>
            </w:tcBorders>
          </w:tcPr>
          <w:p w14:paraId="0C0F3315" w14:textId="77777777" w:rsidR="004E1399" w:rsidRPr="00955293" w:rsidRDefault="004E1399" w:rsidP="006A5BD7">
            <w:pPr>
              <w:spacing w:after="240" w:line="240" w:lineRule="auto"/>
              <w:jc w:val="both"/>
              <w:rPr>
                <w:lang w:val="en-US"/>
              </w:rPr>
            </w:pPr>
          </w:p>
        </w:tc>
        <w:tc>
          <w:tcPr>
            <w:tcW w:w="782" w:type="pct"/>
            <w:tcBorders>
              <w:top w:val="nil"/>
              <w:left w:val="nil"/>
              <w:bottom w:val="single" w:sz="4" w:space="0" w:color="auto"/>
              <w:right w:val="nil"/>
            </w:tcBorders>
          </w:tcPr>
          <w:p w14:paraId="3E2768A6" w14:textId="77777777" w:rsidR="004E1399" w:rsidRPr="00955293" w:rsidRDefault="004E1399" w:rsidP="006A5BD7">
            <w:pPr>
              <w:spacing w:after="240" w:line="240" w:lineRule="auto"/>
              <w:jc w:val="both"/>
              <w:rPr>
                <w:lang w:val="en-US"/>
              </w:rPr>
            </w:pPr>
            <w:r w:rsidRPr="00955293">
              <w:rPr>
                <w:lang w:val="en-US"/>
              </w:rPr>
              <w:t>(1.857)</w:t>
            </w:r>
          </w:p>
        </w:tc>
        <w:tc>
          <w:tcPr>
            <w:tcW w:w="782" w:type="pct"/>
            <w:tcBorders>
              <w:top w:val="nil"/>
              <w:left w:val="nil"/>
              <w:bottom w:val="single" w:sz="4" w:space="0" w:color="auto"/>
              <w:right w:val="nil"/>
            </w:tcBorders>
          </w:tcPr>
          <w:p w14:paraId="08E66EBE" w14:textId="77777777" w:rsidR="004E1399" w:rsidRPr="00955293" w:rsidRDefault="004E1399" w:rsidP="006A5BD7">
            <w:pPr>
              <w:spacing w:after="240" w:line="240" w:lineRule="auto"/>
              <w:jc w:val="both"/>
              <w:rPr>
                <w:lang w:val="en-US"/>
              </w:rPr>
            </w:pPr>
            <w:r w:rsidRPr="00955293">
              <w:rPr>
                <w:lang w:val="en-US"/>
              </w:rPr>
              <w:t>(1.344)</w:t>
            </w:r>
          </w:p>
        </w:tc>
        <w:tc>
          <w:tcPr>
            <w:tcW w:w="782" w:type="pct"/>
            <w:tcBorders>
              <w:top w:val="nil"/>
              <w:left w:val="nil"/>
              <w:bottom w:val="single" w:sz="4" w:space="0" w:color="auto"/>
              <w:right w:val="nil"/>
            </w:tcBorders>
          </w:tcPr>
          <w:p w14:paraId="0B33189D" w14:textId="77777777" w:rsidR="004E1399" w:rsidRPr="00955293" w:rsidRDefault="004E1399" w:rsidP="006A5BD7">
            <w:pPr>
              <w:spacing w:after="240" w:line="240" w:lineRule="auto"/>
              <w:jc w:val="both"/>
              <w:rPr>
                <w:lang w:val="en-US"/>
              </w:rPr>
            </w:pPr>
            <w:r w:rsidRPr="00955293">
              <w:rPr>
                <w:lang w:val="en-US"/>
              </w:rPr>
              <w:t>(0.0227)</w:t>
            </w:r>
          </w:p>
        </w:tc>
        <w:tc>
          <w:tcPr>
            <w:tcW w:w="782" w:type="pct"/>
            <w:tcBorders>
              <w:top w:val="nil"/>
              <w:left w:val="nil"/>
              <w:bottom w:val="single" w:sz="4" w:space="0" w:color="auto"/>
              <w:right w:val="nil"/>
            </w:tcBorders>
          </w:tcPr>
          <w:p w14:paraId="4243EB3E" w14:textId="77777777" w:rsidR="004E1399" w:rsidRPr="00955293" w:rsidRDefault="004E1399" w:rsidP="006A5BD7">
            <w:pPr>
              <w:spacing w:after="240" w:line="240" w:lineRule="auto"/>
              <w:jc w:val="both"/>
              <w:rPr>
                <w:lang w:val="en-US"/>
              </w:rPr>
            </w:pPr>
            <w:r w:rsidRPr="00955293">
              <w:rPr>
                <w:lang w:val="en-US"/>
              </w:rPr>
              <w:t>(0.0204)</w:t>
            </w:r>
          </w:p>
        </w:tc>
      </w:tr>
      <w:tr w:rsidR="004E1399" w:rsidRPr="00955293" w14:paraId="6975CD64" w14:textId="77777777" w:rsidTr="006A5BD7">
        <w:tc>
          <w:tcPr>
            <w:tcW w:w="1873" w:type="pct"/>
            <w:tcBorders>
              <w:top w:val="nil"/>
              <w:left w:val="nil"/>
              <w:bottom w:val="single" w:sz="4" w:space="0" w:color="auto"/>
              <w:right w:val="nil"/>
            </w:tcBorders>
          </w:tcPr>
          <w:p w14:paraId="3D478D56" w14:textId="77777777" w:rsidR="004E1399" w:rsidRPr="00955293" w:rsidRDefault="004E1399" w:rsidP="006A5BD7">
            <w:pPr>
              <w:spacing w:after="240" w:line="240" w:lineRule="auto"/>
              <w:jc w:val="both"/>
              <w:rPr>
                <w:lang w:val="en-US"/>
              </w:rPr>
            </w:pPr>
            <w:r w:rsidRPr="00955293">
              <w:rPr>
                <w:lang w:val="en-US"/>
              </w:rPr>
              <w:t>Observations</w:t>
            </w:r>
          </w:p>
        </w:tc>
        <w:tc>
          <w:tcPr>
            <w:tcW w:w="782" w:type="pct"/>
            <w:tcBorders>
              <w:top w:val="nil"/>
              <w:left w:val="nil"/>
              <w:bottom w:val="single" w:sz="4" w:space="0" w:color="auto"/>
              <w:right w:val="nil"/>
            </w:tcBorders>
          </w:tcPr>
          <w:p w14:paraId="7D05EC7D" w14:textId="77777777" w:rsidR="004E1399" w:rsidRPr="00955293" w:rsidRDefault="004E1399" w:rsidP="006A5BD7">
            <w:pPr>
              <w:spacing w:after="240" w:line="240" w:lineRule="auto"/>
              <w:jc w:val="both"/>
              <w:rPr>
                <w:lang w:val="en-US"/>
              </w:rPr>
            </w:pPr>
            <w:r w:rsidRPr="00955293">
              <w:rPr>
                <w:lang w:val="en-US"/>
              </w:rPr>
              <w:t>872</w:t>
            </w:r>
          </w:p>
        </w:tc>
        <w:tc>
          <w:tcPr>
            <w:tcW w:w="782" w:type="pct"/>
            <w:tcBorders>
              <w:top w:val="nil"/>
              <w:left w:val="nil"/>
              <w:bottom w:val="single" w:sz="4" w:space="0" w:color="auto"/>
              <w:right w:val="nil"/>
            </w:tcBorders>
          </w:tcPr>
          <w:p w14:paraId="674E65DA" w14:textId="77777777" w:rsidR="004E1399" w:rsidRPr="00955293" w:rsidRDefault="004E1399" w:rsidP="006A5BD7">
            <w:pPr>
              <w:spacing w:after="240" w:line="240" w:lineRule="auto"/>
              <w:jc w:val="both"/>
              <w:rPr>
                <w:lang w:val="en-US"/>
              </w:rPr>
            </w:pPr>
            <w:r w:rsidRPr="00955293">
              <w:rPr>
                <w:lang w:val="en-US"/>
              </w:rPr>
              <w:t>1295</w:t>
            </w:r>
          </w:p>
        </w:tc>
        <w:tc>
          <w:tcPr>
            <w:tcW w:w="782" w:type="pct"/>
            <w:tcBorders>
              <w:top w:val="nil"/>
              <w:left w:val="nil"/>
              <w:bottom w:val="single" w:sz="4" w:space="0" w:color="auto"/>
              <w:right w:val="nil"/>
            </w:tcBorders>
          </w:tcPr>
          <w:p w14:paraId="45A65282" w14:textId="77777777" w:rsidR="004E1399" w:rsidRPr="00955293" w:rsidRDefault="004E1399" w:rsidP="006A5BD7">
            <w:pPr>
              <w:spacing w:after="240" w:line="240" w:lineRule="auto"/>
              <w:jc w:val="both"/>
              <w:rPr>
                <w:lang w:val="en-US"/>
              </w:rPr>
            </w:pPr>
            <w:r w:rsidRPr="00955293">
              <w:rPr>
                <w:lang w:val="en-US"/>
              </w:rPr>
              <w:t>761</w:t>
            </w:r>
          </w:p>
        </w:tc>
        <w:tc>
          <w:tcPr>
            <w:tcW w:w="782" w:type="pct"/>
            <w:tcBorders>
              <w:top w:val="nil"/>
              <w:left w:val="nil"/>
              <w:bottom w:val="single" w:sz="4" w:space="0" w:color="auto"/>
              <w:right w:val="nil"/>
            </w:tcBorders>
          </w:tcPr>
          <w:p w14:paraId="18B817CD" w14:textId="77777777" w:rsidR="004E1399" w:rsidRPr="00955293" w:rsidRDefault="004E1399" w:rsidP="006A5BD7">
            <w:pPr>
              <w:spacing w:after="240" w:line="240" w:lineRule="auto"/>
              <w:jc w:val="both"/>
              <w:rPr>
                <w:lang w:val="en-US"/>
              </w:rPr>
            </w:pPr>
            <w:r w:rsidRPr="00955293">
              <w:rPr>
                <w:lang w:val="en-US"/>
              </w:rPr>
              <w:t>1136</w:t>
            </w:r>
          </w:p>
        </w:tc>
      </w:tr>
    </w:tbl>
    <w:p w14:paraId="67555ED3" w14:textId="77777777" w:rsidR="004E1399" w:rsidRPr="00955293" w:rsidRDefault="004E1399" w:rsidP="006A5BD7">
      <w:pPr>
        <w:spacing w:after="240" w:line="240" w:lineRule="auto"/>
        <w:jc w:val="both"/>
        <w:rPr>
          <w:lang w:val="en-US"/>
        </w:rPr>
      </w:pPr>
      <w:r w:rsidRPr="00955293">
        <w:rPr>
          <w:lang w:val="en-US"/>
        </w:rPr>
        <w:t>Standard errors in parentheses</w:t>
      </w:r>
    </w:p>
    <w:p w14:paraId="5123BB43"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62D3E7C8"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766FD9D1" w14:textId="4E7E2AA8" w:rsidR="004E1399" w:rsidRPr="00955293" w:rsidRDefault="00376172" w:rsidP="006A5BD7">
      <w:pPr>
        <w:spacing w:after="240" w:line="240" w:lineRule="auto"/>
        <w:jc w:val="both"/>
        <w:rPr>
          <w:lang w:val="en-GB"/>
        </w:rPr>
      </w:pPr>
      <w:bookmarkStart w:id="18" w:name="_Ref2080216"/>
      <w:r>
        <w:rPr>
          <w:b/>
          <w:noProof/>
          <w:lang w:val="de-CH" w:eastAsia="de-CH"/>
        </w:rPr>
        <w:drawing>
          <wp:inline distT="0" distB="0" distL="0" distR="0" wp14:anchorId="7ADA71A8" wp14:editId="29472ACD">
            <wp:extent cx="6645910" cy="11633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1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48064" cy="1163697"/>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0A27A3">
        <w:rPr>
          <w:b/>
          <w:noProof/>
          <w:lang w:val="en-GB"/>
        </w:rPr>
        <w:t>10</w:t>
      </w:r>
      <w:r w:rsidR="004E1399" w:rsidRPr="00955293">
        <w:rPr>
          <w:b/>
          <w:lang w:val="en-GB"/>
        </w:rPr>
        <w:fldChar w:fldCharType="end"/>
      </w:r>
      <w:bookmarkEnd w:id="18"/>
      <w:r w:rsidR="004E1399" w:rsidRPr="00955293">
        <w:rPr>
          <w:b/>
          <w:lang w:val="en-GB"/>
        </w:rPr>
        <w:t>:</w:t>
      </w:r>
      <w:r w:rsidR="004E1399" w:rsidRPr="00955293">
        <w:rPr>
          <w:lang w:val="en-GB"/>
        </w:rPr>
        <w:t xml:space="preserve"> Clusters of educational trajectories, solution with a separate cluster for VET &amp; employment</w:t>
      </w:r>
    </w:p>
    <w:p w14:paraId="3C0411ED" w14:textId="1BADE06E" w:rsidR="004E1399" w:rsidRPr="00955293" w:rsidRDefault="004E1399" w:rsidP="006A5BD7">
      <w:pPr>
        <w:spacing w:after="240" w:line="240" w:lineRule="auto"/>
        <w:jc w:val="both"/>
      </w:pPr>
      <w:bookmarkStart w:id="19" w:name="_Ref2081953"/>
      <w:r w:rsidRPr="00955293">
        <w:rPr>
          <w:b/>
        </w:rPr>
        <w:t>Table</w:t>
      </w:r>
      <w:r w:rsidRPr="00955293">
        <w:rPr>
          <w:b/>
          <w:lang w:val="en-GB"/>
        </w:rPr>
        <w:t xml:space="preserve"> </w:t>
      </w:r>
      <w:r w:rsidRPr="00955293">
        <w:rPr>
          <w:b/>
          <w:lang w:val="en-GB"/>
        </w:rPr>
        <w:fldChar w:fldCharType="begin"/>
      </w:r>
      <w:r w:rsidRPr="00955293">
        <w:rPr>
          <w:b/>
          <w:lang w:val="en-GB"/>
        </w:rPr>
        <w:instrText xml:space="preserve"> SEQ Table \* ARABIC </w:instrText>
      </w:r>
      <w:r w:rsidRPr="00955293">
        <w:rPr>
          <w:b/>
          <w:lang w:val="en-GB"/>
        </w:rPr>
        <w:fldChar w:fldCharType="separate"/>
      </w:r>
      <w:r w:rsidR="000A27A3">
        <w:rPr>
          <w:b/>
          <w:noProof/>
          <w:lang w:val="en-GB"/>
        </w:rPr>
        <w:t>8</w:t>
      </w:r>
      <w:r w:rsidRPr="00955293">
        <w:rPr>
          <w:b/>
          <w:lang w:val="en-GB"/>
        </w:rPr>
        <w:fldChar w:fldCharType="end"/>
      </w:r>
      <w:bookmarkEnd w:id="19"/>
      <w:r w:rsidRPr="00955293">
        <w:rPr>
          <w:b/>
          <w:lang w:val="en-GB"/>
        </w:rPr>
        <w:t xml:space="preserve">: </w:t>
      </w:r>
      <w:r w:rsidRPr="00955293">
        <w:t>Effects of educational clusters on social status and salary by gender (OLS coefficients)</w:t>
      </w:r>
    </w:p>
    <w:tbl>
      <w:tblPr>
        <w:tblW w:w="5000" w:type="pct"/>
        <w:tblLook w:val="0000" w:firstRow="0" w:lastRow="0" w:firstColumn="0" w:lastColumn="0" w:noHBand="0" w:noVBand="0"/>
      </w:tblPr>
      <w:tblGrid>
        <w:gridCol w:w="1594"/>
        <w:gridCol w:w="1084"/>
        <w:gridCol w:w="1004"/>
        <w:gridCol w:w="1084"/>
        <w:gridCol w:w="1004"/>
        <w:gridCol w:w="983"/>
        <w:gridCol w:w="1004"/>
        <w:gridCol w:w="985"/>
        <w:gridCol w:w="1004"/>
      </w:tblGrid>
      <w:tr w:rsidR="004E1399" w:rsidRPr="00955293" w14:paraId="67AA1DDD" w14:textId="77777777" w:rsidTr="006A5BD7">
        <w:tc>
          <w:tcPr>
            <w:tcW w:w="776" w:type="pct"/>
            <w:tcBorders>
              <w:top w:val="single" w:sz="4" w:space="0" w:color="auto"/>
              <w:left w:val="nil"/>
              <w:bottom w:val="nil"/>
              <w:right w:val="nil"/>
            </w:tcBorders>
          </w:tcPr>
          <w:p w14:paraId="03307343" w14:textId="77777777" w:rsidR="004E1399" w:rsidRPr="00955293" w:rsidRDefault="004E1399" w:rsidP="006A5BD7">
            <w:pPr>
              <w:spacing w:after="240" w:line="240" w:lineRule="auto"/>
              <w:jc w:val="both"/>
              <w:rPr>
                <w:b/>
                <w:lang w:val="en-US"/>
              </w:rPr>
            </w:pPr>
          </w:p>
        </w:tc>
        <w:tc>
          <w:tcPr>
            <w:tcW w:w="4224" w:type="pct"/>
            <w:gridSpan w:val="8"/>
            <w:tcBorders>
              <w:top w:val="single" w:sz="4" w:space="0" w:color="auto"/>
              <w:left w:val="nil"/>
              <w:bottom w:val="nil"/>
              <w:right w:val="nil"/>
            </w:tcBorders>
          </w:tcPr>
          <w:p w14:paraId="74C293B9"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4B57558B" w14:textId="77777777" w:rsidTr="006A5BD7">
        <w:tc>
          <w:tcPr>
            <w:tcW w:w="776" w:type="pct"/>
            <w:tcBorders>
              <w:top w:val="single" w:sz="4" w:space="0" w:color="auto"/>
              <w:left w:val="nil"/>
              <w:bottom w:val="nil"/>
              <w:right w:val="nil"/>
            </w:tcBorders>
          </w:tcPr>
          <w:p w14:paraId="04488938" w14:textId="77777777" w:rsidR="004E1399" w:rsidRPr="00955293" w:rsidRDefault="004E1399" w:rsidP="006A5BD7">
            <w:pPr>
              <w:spacing w:after="240" w:line="240" w:lineRule="auto"/>
              <w:jc w:val="both"/>
              <w:rPr>
                <w:b/>
                <w:lang w:val="en-US"/>
              </w:rPr>
            </w:pPr>
          </w:p>
        </w:tc>
        <w:tc>
          <w:tcPr>
            <w:tcW w:w="1587" w:type="pct"/>
            <w:gridSpan w:val="3"/>
            <w:tcBorders>
              <w:top w:val="single" w:sz="4" w:space="0" w:color="auto"/>
              <w:left w:val="nil"/>
              <w:bottom w:val="nil"/>
              <w:right w:val="nil"/>
            </w:tcBorders>
          </w:tcPr>
          <w:p w14:paraId="6DC4EC54" w14:textId="77777777" w:rsidR="004E1399" w:rsidRPr="00955293" w:rsidRDefault="004E1399" w:rsidP="006A5BD7">
            <w:pPr>
              <w:spacing w:after="240" w:line="240" w:lineRule="auto"/>
              <w:jc w:val="both"/>
              <w:rPr>
                <w:b/>
                <w:lang w:val="en-US"/>
              </w:rPr>
            </w:pPr>
            <w:r w:rsidRPr="00955293">
              <w:rPr>
                <w:b/>
                <w:lang w:val="en-US"/>
              </w:rPr>
              <w:t>End of education at least 2 years ago</w:t>
            </w:r>
          </w:p>
        </w:tc>
        <w:tc>
          <w:tcPr>
            <w:tcW w:w="528" w:type="pct"/>
            <w:tcBorders>
              <w:top w:val="single" w:sz="4" w:space="0" w:color="auto"/>
              <w:left w:val="nil"/>
              <w:bottom w:val="nil"/>
              <w:right w:val="single" w:sz="4" w:space="0" w:color="auto"/>
            </w:tcBorders>
          </w:tcPr>
          <w:p w14:paraId="36AB3B31" w14:textId="77777777" w:rsidR="004E1399" w:rsidRPr="00955293" w:rsidRDefault="004E1399" w:rsidP="006A5BD7">
            <w:pPr>
              <w:spacing w:after="240" w:line="240" w:lineRule="auto"/>
              <w:jc w:val="both"/>
              <w:rPr>
                <w:b/>
                <w:lang w:val="en-US"/>
              </w:rPr>
            </w:pPr>
          </w:p>
        </w:tc>
        <w:tc>
          <w:tcPr>
            <w:tcW w:w="2109" w:type="pct"/>
            <w:gridSpan w:val="4"/>
            <w:tcBorders>
              <w:top w:val="single" w:sz="4" w:space="0" w:color="auto"/>
              <w:left w:val="single" w:sz="4" w:space="0" w:color="auto"/>
              <w:bottom w:val="nil"/>
              <w:right w:val="nil"/>
            </w:tcBorders>
          </w:tcPr>
          <w:p w14:paraId="620A9732" w14:textId="77777777" w:rsidR="004E1399" w:rsidRPr="00955293" w:rsidRDefault="004E1399" w:rsidP="006A5BD7">
            <w:pPr>
              <w:spacing w:after="240" w:line="240" w:lineRule="auto"/>
              <w:jc w:val="both"/>
              <w:rPr>
                <w:b/>
                <w:lang w:val="en-US"/>
              </w:rPr>
            </w:pPr>
            <w:r w:rsidRPr="00955293">
              <w:rPr>
                <w:b/>
                <w:lang w:val="en-US"/>
              </w:rPr>
              <w:t>Exclusion of the lowest and highest 1%</w:t>
            </w:r>
          </w:p>
        </w:tc>
      </w:tr>
      <w:tr w:rsidR="004E1399" w:rsidRPr="00955293" w14:paraId="46CC50BD" w14:textId="77777777" w:rsidTr="006A5BD7">
        <w:tc>
          <w:tcPr>
            <w:tcW w:w="776" w:type="pct"/>
            <w:tcBorders>
              <w:top w:val="single" w:sz="4" w:space="0" w:color="auto"/>
              <w:left w:val="nil"/>
              <w:bottom w:val="nil"/>
              <w:right w:val="nil"/>
            </w:tcBorders>
          </w:tcPr>
          <w:p w14:paraId="7079A36A" w14:textId="77777777" w:rsidR="004E1399" w:rsidRPr="00955293" w:rsidRDefault="004E1399" w:rsidP="006A5BD7">
            <w:pPr>
              <w:spacing w:after="240" w:line="240" w:lineRule="auto"/>
              <w:jc w:val="both"/>
              <w:rPr>
                <w:lang w:val="en-US"/>
              </w:rPr>
            </w:pPr>
            <w:r w:rsidRPr="00955293">
              <w:rPr>
                <w:lang w:val="en-US"/>
              </w:rPr>
              <w:t>Women</w:t>
            </w:r>
          </w:p>
        </w:tc>
        <w:tc>
          <w:tcPr>
            <w:tcW w:w="528" w:type="pct"/>
            <w:tcBorders>
              <w:top w:val="single" w:sz="4" w:space="0" w:color="auto"/>
              <w:left w:val="nil"/>
              <w:bottom w:val="nil"/>
              <w:right w:val="nil"/>
            </w:tcBorders>
          </w:tcPr>
          <w:p w14:paraId="057F0542" w14:textId="77777777" w:rsidR="004E1399" w:rsidRPr="00955293" w:rsidRDefault="004E1399" w:rsidP="006A5BD7">
            <w:pPr>
              <w:spacing w:after="240" w:line="240" w:lineRule="auto"/>
              <w:jc w:val="both"/>
              <w:rPr>
                <w:lang w:val="en-US"/>
              </w:rPr>
            </w:pPr>
            <w:r w:rsidRPr="00955293">
              <w:rPr>
                <w:lang w:val="en-US"/>
              </w:rPr>
              <w:t>-0.362***</w:t>
            </w:r>
          </w:p>
        </w:tc>
        <w:tc>
          <w:tcPr>
            <w:tcW w:w="528" w:type="pct"/>
            <w:tcBorders>
              <w:top w:val="single" w:sz="4" w:space="0" w:color="auto"/>
              <w:left w:val="nil"/>
              <w:bottom w:val="nil"/>
              <w:right w:val="nil"/>
            </w:tcBorders>
          </w:tcPr>
          <w:p w14:paraId="74F9703E" w14:textId="77777777" w:rsidR="004E1399" w:rsidRPr="00955293" w:rsidRDefault="004E1399" w:rsidP="006A5BD7">
            <w:pPr>
              <w:spacing w:after="240" w:line="240" w:lineRule="auto"/>
              <w:jc w:val="both"/>
              <w:rPr>
                <w:lang w:val="en-US"/>
              </w:rPr>
            </w:pPr>
            <w:r w:rsidRPr="00955293">
              <w:rPr>
                <w:lang w:val="en-US"/>
              </w:rPr>
              <w:t>(0.0856)</w:t>
            </w:r>
          </w:p>
        </w:tc>
        <w:tc>
          <w:tcPr>
            <w:tcW w:w="531" w:type="pct"/>
            <w:tcBorders>
              <w:top w:val="single" w:sz="4" w:space="0" w:color="auto"/>
              <w:left w:val="nil"/>
              <w:bottom w:val="nil"/>
              <w:right w:val="nil"/>
            </w:tcBorders>
          </w:tcPr>
          <w:p w14:paraId="2053EE5D" w14:textId="77777777" w:rsidR="004E1399" w:rsidRPr="00955293" w:rsidRDefault="004E1399" w:rsidP="006A5BD7">
            <w:pPr>
              <w:spacing w:after="240" w:line="240" w:lineRule="auto"/>
              <w:jc w:val="both"/>
              <w:rPr>
                <w:lang w:val="en-US"/>
              </w:rPr>
            </w:pPr>
            <w:r w:rsidRPr="00955293">
              <w:rPr>
                <w:lang w:val="en-US"/>
              </w:rPr>
              <w:t>-0.350***</w:t>
            </w:r>
          </w:p>
        </w:tc>
        <w:tc>
          <w:tcPr>
            <w:tcW w:w="528" w:type="pct"/>
            <w:tcBorders>
              <w:top w:val="single" w:sz="4" w:space="0" w:color="auto"/>
              <w:left w:val="nil"/>
              <w:bottom w:val="nil"/>
              <w:right w:val="single" w:sz="4" w:space="0" w:color="auto"/>
            </w:tcBorders>
          </w:tcPr>
          <w:p w14:paraId="4EEC38BB" w14:textId="77777777" w:rsidR="004E1399" w:rsidRPr="00955293" w:rsidRDefault="004E1399" w:rsidP="006A5BD7">
            <w:pPr>
              <w:spacing w:after="240" w:line="240" w:lineRule="auto"/>
              <w:jc w:val="both"/>
              <w:rPr>
                <w:lang w:val="en-US"/>
              </w:rPr>
            </w:pPr>
            <w:r w:rsidRPr="00955293">
              <w:rPr>
                <w:lang w:val="en-US"/>
              </w:rPr>
              <w:t>(0.0778)</w:t>
            </w:r>
          </w:p>
        </w:tc>
        <w:tc>
          <w:tcPr>
            <w:tcW w:w="528" w:type="pct"/>
            <w:tcBorders>
              <w:top w:val="single" w:sz="4" w:space="0" w:color="auto"/>
              <w:left w:val="single" w:sz="4" w:space="0" w:color="auto"/>
              <w:bottom w:val="nil"/>
              <w:right w:val="nil"/>
            </w:tcBorders>
          </w:tcPr>
          <w:p w14:paraId="57493AB2" w14:textId="77777777" w:rsidR="004E1399" w:rsidRPr="00955293" w:rsidRDefault="004E1399" w:rsidP="006A5BD7">
            <w:pPr>
              <w:spacing w:after="240" w:line="240" w:lineRule="auto"/>
              <w:jc w:val="both"/>
              <w:rPr>
                <w:lang w:val="en-US"/>
              </w:rPr>
            </w:pPr>
            <w:r w:rsidRPr="00955293">
              <w:rPr>
                <w:lang w:val="en-US"/>
              </w:rPr>
              <w:t>-0.245**</w:t>
            </w:r>
          </w:p>
        </w:tc>
        <w:tc>
          <w:tcPr>
            <w:tcW w:w="528" w:type="pct"/>
            <w:tcBorders>
              <w:top w:val="single" w:sz="4" w:space="0" w:color="auto"/>
              <w:left w:val="nil"/>
              <w:bottom w:val="nil"/>
              <w:right w:val="nil"/>
            </w:tcBorders>
          </w:tcPr>
          <w:p w14:paraId="2F5D938F" w14:textId="77777777" w:rsidR="004E1399" w:rsidRPr="00955293" w:rsidRDefault="004E1399" w:rsidP="006A5BD7">
            <w:pPr>
              <w:spacing w:after="240" w:line="240" w:lineRule="auto"/>
              <w:jc w:val="both"/>
              <w:rPr>
                <w:lang w:val="en-US"/>
              </w:rPr>
            </w:pPr>
            <w:r w:rsidRPr="00955293">
              <w:rPr>
                <w:lang w:val="en-US"/>
              </w:rPr>
              <w:t>(0.0751)</w:t>
            </w:r>
          </w:p>
        </w:tc>
        <w:tc>
          <w:tcPr>
            <w:tcW w:w="528" w:type="pct"/>
            <w:tcBorders>
              <w:top w:val="single" w:sz="4" w:space="0" w:color="auto"/>
              <w:left w:val="nil"/>
              <w:bottom w:val="nil"/>
              <w:right w:val="nil"/>
            </w:tcBorders>
          </w:tcPr>
          <w:p w14:paraId="33F2A712" w14:textId="77777777" w:rsidR="004E1399" w:rsidRPr="00955293" w:rsidRDefault="004E1399" w:rsidP="006A5BD7">
            <w:pPr>
              <w:spacing w:after="240" w:line="240" w:lineRule="auto"/>
              <w:jc w:val="both"/>
              <w:rPr>
                <w:lang w:val="en-US"/>
              </w:rPr>
            </w:pPr>
            <w:r w:rsidRPr="00955293">
              <w:rPr>
                <w:lang w:val="en-US"/>
              </w:rPr>
              <w:t>-0.243***</w:t>
            </w:r>
          </w:p>
        </w:tc>
        <w:tc>
          <w:tcPr>
            <w:tcW w:w="525" w:type="pct"/>
            <w:tcBorders>
              <w:top w:val="single" w:sz="4" w:space="0" w:color="auto"/>
              <w:left w:val="nil"/>
              <w:bottom w:val="nil"/>
              <w:right w:val="nil"/>
            </w:tcBorders>
          </w:tcPr>
          <w:p w14:paraId="7F003A5F" w14:textId="77777777" w:rsidR="004E1399" w:rsidRPr="00955293" w:rsidRDefault="004E1399" w:rsidP="006A5BD7">
            <w:pPr>
              <w:spacing w:after="240" w:line="240" w:lineRule="auto"/>
              <w:jc w:val="both"/>
              <w:rPr>
                <w:lang w:val="en-US"/>
              </w:rPr>
            </w:pPr>
            <w:r w:rsidRPr="00955293">
              <w:rPr>
                <w:lang w:val="en-US"/>
              </w:rPr>
              <w:t>(0.0699)</w:t>
            </w:r>
          </w:p>
        </w:tc>
      </w:tr>
      <w:tr w:rsidR="004E1399" w:rsidRPr="00955293" w14:paraId="034A623F" w14:textId="77777777" w:rsidTr="006A5BD7">
        <w:tc>
          <w:tcPr>
            <w:tcW w:w="776" w:type="pct"/>
            <w:tcBorders>
              <w:top w:val="nil"/>
              <w:left w:val="nil"/>
              <w:bottom w:val="nil"/>
              <w:right w:val="nil"/>
            </w:tcBorders>
          </w:tcPr>
          <w:p w14:paraId="274230D0" w14:textId="77777777" w:rsidR="004E1399" w:rsidRPr="00955293" w:rsidRDefault="004E1399" w:rsidP="006A5BD7">
            <w:pPr>
              <w:spacing w:after="240" w:line="240" w:lineRule="auto"/>
              <w:jc w:val="both"/>
              <w:rPr>
                <w:lang w:val="en-US"/>
              </w:rPr>
            </w:pPr>
            <w:r w:rsidRPr="00955293">
              <w:rPr>
                <w:lang w:val="en-US"/>
              </w:rPr>
              <w:t>Highest parental ISEI</w:t>
            </w:r>
          </w:p>
        </w:tc>
        <w:tc>
          <w:tcPr>
            <w:tcW w:w="528" w:type="pct"/>
            <w:tcBorders>
              <w:top w:val="nil"/>
              <w:left w:val="nil"/>
              <w:bottom w:val="nil"/>
              <w:right w:val="nil"/>
            </w:tcBorders>
          </w:tcPr>
          <w:p w14:paraId="31576059" w14:textId="77777777" w:rsidR="004E1399" w:rsidRPr="00955293" w:rsidRDefault="004E1399" w:rsidP="006A5BD7">
            <w:pPr>
              <w:spacing w:after="240" w:line="240" w:lineRule="auto"/>
              <w:jc w:val="both"/>
              <w:rPr>
                <w:lang w:val="en-US"/>
              </w:rPr>
            </w:pPr>
            <w:r w:rsidRPr="00955293">
              <w:rPr>
                <w:lang w:val="en-US"/>
              </w:rPr>
              <w:t>0.00151</w:t>
            </w:r>
          </w:p>
        </w:tc>
        <w:tc>
          <w:tcPr>
            <w:tcW w:w="528" w:type="pct"/>
            <w:tcBorders>
              <w:top w:val="nil"/>
              <w:left w:val="nil"/>
              <w:bottom w:val="nil"/>
              <w:right w:val="nil"/>
            </w:tcBorders>
          </w:tcPr>
          <w:p w14:paraId="0018066F" w14:textId="77777777" w:rsidR="004E1399" w:rsidRPr="00955293" w:rsidRDefault="004E1399" w:rsidP="006A5BD7">
            <w:pPr>
              <w:spacing w:after="240" w:line="240" w:lineRule="auto"/>
              <w:jc w:val="both"/>
              <w:rPr>
                <w:lang w:val="en-US"/>
              </w:rPr>
            </w:pPr>
            <w:r w:rsidRPr="00955293">
              <w:rPr>
                <w:lang w:val="en-US"/>
              </w:rPr>
              <w:t>(0.00121)</w:t>
            </w:r>
          </w:p>
        </w:tc>
        <w:tc>
          <w:tcPr>
            <w:tcW w:w="531" w:type="pct"/>
            <w:tcBorders>
              <w:top w:val="nil"/>
              <w:left w:val="nil"/>
              <w:bottom w:val="nil"/>
              <w:right w:val="nil"/>
            </w:tcBorders>
          </w:tcPr>
          <w:p w14:paraId="34BB8A78" w14:textId="77777777" w:rsidR="004E1399" w:rsidRPr="00955293" w:rsidRDefault="004E1399" w:rsidP="006A5BD7">
            <w:pPr>
              <w:spacing w:after="240" w:line="240" w:lineRule="auto"/>
              <w:jc w:val="both"/>
              <w:rPr>
                <w:lang w:val="en-US"/>
              </w:rPr>
            </w:pPr>
            <w:r w:rsidRPr="00955293">
              <w:rPr>
                <w:lang w:val="en-US"/>
              </w:rPr>
              <w:t>-0.000286</w:t>
            </w:r>
          </w:p>
        </w:tc>
        <w:tc>
          <w:tcPr>
            <w:tcW w:w="528" w:type="pct"/>
            <w:tcBorders>
              <w:top w:val="nil"/>
              <w:left w:val="nil"/>
              <w:bottom w:val="nil"/>
              <w:right w:val="single" w:sz="4" w:space="0" w:color="auto"/>
            </w:tcBorders>
          </w:tcPr>
          <w:p w14:paraId="19BBF5A3" w14:textId="77777777" w:rsidR="004E1399" w:rsidRPr="00955293" w:rsidRDefault="004E1399" w:rsidP="006A5BD7">
            <w:pPr>
              <w:spacing w:after="240" w:line="240" w:lineRule="auto"/>
              <w:jc w:val="both"/>
              <w:rPr>
                <w:lang w:val="en-US"/>
              </w:rPr>
            </w:pPr>
            <w:r w:rsidRPr="00955293">
              <w:rPr>
                <w:lang w:val="en-US"/>
              </w:rPr>
              <w:t>(0.00106)</w:t>
            </w:r>
          </w:p>
        </w:tc>
        <w:tc>
          <w:tcPr>
            <w:tcW w:w="528" w:type="pct"/>
            <w:tcBorders>
              <w:top w:val="nil"/>
              <w:left w:val="single" w:sz="4" w:space="0" w:color="auto"/>
              <w:bottom w:val="nil"/>
              <w:right w:val="nil"/>
            </w:tcBorders>
          </w:tcPr>
          <w:p w14:paraId="5ACB3FBC" w14:textId="77777777" w:rsidR="004E1399" w:rsidRPr="00955293" w:rsidRDefault="004E1399" w:rsidP="006A5BD7">
            <w:pPr>
              <w:spacing w:after="240" w:line="240" w:lineRule="auto"/>
              <w:jc w:val="both"/>
              <w:rPr>
                <w:lang w:val="en-US"/>
              </w:rPr>
            </w:pPr>
            <w:r w:rsidRPr="00955293">
              <w:rPr>
                <w:lang w:val="en-US"/>
              </w:rPr>
              <w:t>0.00228*</w:t>
            </w:r>
          </w:p>
        </w:tc>
        <w:tc>
          <w:tcPr>
            <w:tcW w:w="528" w:type="pct"/>
            <w:tcBorders>
              <w:top w:val="nil"/>
              <w:left w:val="nil"/>
              <w:bottom w:val="nil"/>
              <w:right w:val="nil"/>
            </w:tcBorders>
          </w:tcPr>
          <w:p w14:paraId="4259011D" w14:textId="77777777" w:rsidR="004E1399" w:rsidRPr="00955293" w:rsidRDefault="004E1399" w:rsidP="006A5BD7">
            <w:pPr>
              <w:spacing w:after="240" w:line="240" w:lineRule="auto"/>
              <w:jc w:val="both"/>
              <w:rPr>
                <w:lang w:val="en-US"/>
              </w:rPr>
            </w:pPr>
            <w:r w:rsidRPr="00955293">
              <w:rPr>
                <w:lang w:val="en-US"/>
              </w:rPr>
              <w:t>(0.00109)</w:t>
            </w:r>
          </w:p>
        </w:tc>
        <w:tc>
          <w:tcPr>
            <w:tcW w:w="528" w:type="pct"/>
            <w:tcBorders>
              <w:top w:val="nil"/>
              <w:left w:val="nil"/>
              <w:bottom w:val="nil"/>
              <w:right w:val="nil"/>
            </w:tcBorders>
          </w:tcPr>
          <w:p w14:paraId="6B8C8C00" w14:textId="77777777" w:rsidR="004E1399" w:rsidRPr="00955293" w:rsidRDefault="004E1399" w:rsidP="006A5BD7">
            <w:pPr>
              <w:spacing w:after="240" w:line="240" w:lineRule="auto"/>
              <w:jc w:val="both"/>
              <w:rPr>
                <w:lang w:val="en-US"/>
              </w:rPr>
            </w:pPr>
            <w:r w:rsidRPr="00955293">
              <w:rPr>
                <w:lang w:val="en-US"/>
              </w:rPr>
              <w:t>0.000824</w:t>
            </w:r>
          </w:p>
        </w:tc>
        <w:tc>
          <w:tcPr>
            <w:tcW w:w="525" w:type="pct"/>
            <w:tcBorders>
              <w:top w:val="nil"/>
              <w:left w:val="nil"/>
              <w:bottom w:val="nil"/>
              <w:right w:val="nil"/>
            </w:tcBorders>
          </w:tcPr>
          <w:p w14:paraId="09E3CD5F" w14:textId="77777777" w:rsidR="004E1399" w:rsidRPr="00955293" w:rsidRDefault="004E1399" w:rsidP="006A5BD7">
            <w:pPr>
              <w:spacing w:after="240" w:line="240" w:lineRule="auto"/>
              <w:jc w:val="both"/>
              <w:rPr>
                <w:lang w:val="en-US"/>
              </w:rPr>
            </w:pPr>
            <w:r w:rsidRPr="00955293">
              <w:rPr>
                <w:lang w:val="en-US"/>
              </w:rPr>
              <w:t>(0.00106)</w:t>
            </w:r>
          </w:p>
        </w:tc>
      </w:tr>
      <w:tr w:rsidR="004E1399" w:rsidRPr="00955293" w14:paraId="4B6036DA" w14:textId="77777777" w:rsidTr="006A5BD7">
        <w:tc>
          <w:tcPr>
            <w:tcW w:w="776" w:type="pct"/>
            <w:tcBorders>
              <w:top w:val="nil"/>
              <w:left w:val="nil"/>
              <w:bottom w:val="nil"/>
              <w:right w:val="nil"/>
            </w:tcBorders>
          </w:tcPr>
          <w:p w14:paraId="57A7CF38"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528" w:type="pct"/>
            <w:tcBorders>
              <w:top w:val="nil"/>
              <w:left w:val="nil"/>
              <w:bottom w:val="nil"/>
              <w:right w:val="nil"/>
            </w:tcBorders>
          </w:tcPr>
          <w:p w14:paraId="5BC58A5C" w14:textId="77777777" w:rsidR="004E1399" w:rsidRPr="00955293" w:rsidRDefault="004E1399" w:rsidP="006A5BD7">
            <w:pPr>
              <w:spacing w:after="240" w:line="240" w:lineRule="auto"/>
              <w:jc w:val="both"/>
              <w:rPr>
                <w:lang w:val="en-US"/>
              </w:rPr>
            </w:pPr>
            <w:r w:rsidRPr="00955293">
              <w:rPr>
                <w:lang w:val="en-US"/>
              </w:rPr>
              <w:t>0.00496**</w:t>
            </w:r>
          </w:p>
        </w:tc>
        <w:tc>
          <w:tcPr>
            <w:tcW w:w="528" w:type="pct"/>
            <w:tcBorders>
              <w:top w:val="nil"/>
              <w:left w:val="nil"/>
              <w:bottom w:val="nil"/>
              <w:right w:val="nil"/>
            </w:tcBorders>
          </w:tcPr>
          <w:p w14:paraId="4459D54C" w14:textId="77777777" w:rsidR="004E1399" w:rsidRPr="00955293" w:rsidRDefault="004E1399" w:rsidP="006A5BD7">
            <w:pPr>
              <w:spacing w:after="240" w:line="240" w:lineRule="auto"/>
              <w:jc w:val="both"/>
              <w:rPr>
                <w:lang w:val="en-US"/>
              </w:rPr>
            </w:pPr>
            <w:r w:rsidRPr="00955293">
              <w:rPr>
                <w:lang w:val="en-US"/>
              </w:rPr>
              <w:t>(0.00163)</w:t>
            </w:r>
          </w:p>
        </w:tc>
        <w:tc>
          <w:tcPr>
            <w:tcW w:w="531" w:type="pct"/>
            <w:tcBorders>
              <w:top w:val="nil"/>
              <w:left w:val="nil"/>
              <w:bottom w:val="nil"/>
              <w:right w:val="nil"/>
            </w:tcBorders>
          </w:tcPr>
          <w:p w14:paraId="45589156" w14:textId="77777777" w:rsidR="004E1399" w:rsidRPr="00955293" w:rsidRDefault="004E1399" w:rsidP="006A5BD7">
            <w:pPr>
              <w:spacing w:after="240" w:line="240" w:lineRule="auto"/>
              <w:jc w:val="both"/>
              <w:rPr>
                <w:lang w:val="en-US"/>
              </w:rPr>
            </w:pPr>
            <w:r w:rsidRPr="00955293">
              <w:rPr>
                <w:lang w:val="en-US"/>
              </w:rPr>
              <w:t>0.00458**</w:t>
            </w:r>
          </w:p>
        </w:tc>
        <w:tc>
          <w:tcPr>
            <w:tcW w:w="528" w:type="pct"/>
            <w:tcBorders>
              <w:top w:val="nil"/>
              <w:left w:val="nil"/>
              <w:bottom w:val="nil"/>
              <w:right w:val="single" w:sz="4" w:space="0" w:color="auto"/>
            </w:tcBorders>
          </w:tcPr>
          <w:p w14:paraId="71CC6A14" w14:textId="77777777" w:rsidR="004E1399" w:rsidRPr="00955293" w:rsidRDefault="004E1399" w:rsidP="006A5BD7">
            <w:pPr>
              <w:spacing w:after="240" w:line="240" w:lineRule="auto"/>
              <w:jc w:val="both"/>
              <w:rPr>
                <w:lang w:val="en-US"/>
              </w:rPr>
            </w:pPr>
            <w:r w:rsidRPr="00955293">
              <w:rPr>
                <w:lang w:val="en-US"/>
              </w:rPr>
              <w:t>(0.00146)</w:t>
            </w:r>
          </w:p>
        </w:tc>
        <w:tc>
          <w:tcPr>
            <w:tcW w:w="528" w:type="pct"/>
            <w:tcBorders>
              <w:top w:val="nil"/>
              <w:left w:val="single" w:sz="4" w:space="0" w:color="auto"/>
              <w:bottom w:val="nil"/>
              <w:right w:val="nil"/>
            </w:tcBorders>
          </w:tcPr>
          <w:p w14:paraId="4A0E794D" w14:textId="77777777" w:rsidR="004E1399" w:rsidRPr="00955293" w:rsidRDefault="004E1399" w:rsidP="006A5BD7">
            <w:pPr>
              <w:spacing w:after="240" w:line="240" w:lineRule="auto"/>
              <w:jc w:val="both"/>
              <w:rPr>
                <w:lang w:val="en-US"/>
              </w:rPr>
            </w:pPr>
            <w:r w:rsidRPr="00955293">
              <w:rPr>
                <w:lang w:val="en-US"/>
              </w:rPr>
              <w:t>0.00295*</w:t>
            </w:r>
          </w:p>
        </w:tc>
        <w:tc>
          <w:tcPr>
            <w:tcW w:w="528" w:type="pct"/>
            <w:tcBorders>
              <w:top w:val="nil"/>
              <w:left w:val="nil"/>
              <w:bottom w:val="nil"/>
              <w:right w:val="nil"/>
            </w:tcBorders>
          </w:tcPr>
          <w:p w14:paraId="28505884" w14:textId="77777777" w:rsidR="004E1399" w:rsidRPr="00955293" w:rsidRDefault="004E1399" w:rsidP="006A5BD7">
            <w:pPr>
              <w:spacing w:after="240" w:line="240" w:lineRule="auto"/>
              <w:jc w:val="both"/>
              <w:rPr>
                <w:lang w:val="en-US"/>
              </w:rPr>
            </w:pPr>
            <w:r w:rsidRPr="00955293">
              <w:rPr>
                <w:lang w:val="en-US"/>
              </w:rPr>
              <w:t>(0.00138)</w:t>
            </w:r>
          </w:p>
        </w:tc>
        <w:tc>
          <w:tcPr>
            <w:tcW w:w="528" w:type="pct"/>
            <w:tcBorders>
              <w:top w:val="nil"/>
              <w:left w:val="nil"/>
              <w:bottom w:val="nil"/>
              <w:right w:val="nil"/>
            </w:tcBorders>
          </w:tcPr>
          <w:p w14:paraId="2D6075C1" w14:textId="77777777" w:rsidR="004E1399" w:rsidRPr="00955293" w:rsidRDefault="004E1399" w:rsidP="006A5BD7">
            <w:pPr>
              <w:spacing w:after="240" w:line="240" w:lineRule="auto"/>
              <w:jc w:val="both"/>
              <w:rPr>
                <w:lang w:val="en-US"/>
              </w:rPr>
            </w:pPr>
            <w:r w:rsidRPr="00955293">
              <w:rPr>
                <w:lang w:val="en-US"/>
              </w:rPr>
              <w:t>0.00278*</w:t>
            </w:r>
          </w:p>
        </w:tc>
        <w:tc>
          <w:tcPr>
            <w:tcW w:w="525" w:type="pct"/>
            <w:tcBorders>
              <w:top w:val="nil"/>
              <w:left w:val="nil"/>
              <w:bottom w:val="nil"/>
              <w:right w:val="nil"/>
            </w:tcBorders>
          </w:tcPr>
          <w:p w14:paraId="6892309F" w14:textId="77777777" w:rsidR="004E1399" w:rsidRPr="00955293" w:rsidRDefault="004E1399" w:rsidP="006A5BD7">
            <w:pPr>
              <w:spacing w:after="240" w:line="240" w:lineRule="auto"/>
              <w:jc w:val="both"/>
              <w:rPr>
                <w:lang w:val="en-US"/>
              </w:rPr>
            </w:pPr>
            <w:r w:rsidRPr="00955293">
              <w:rPr>
                <w:lang w:val="en-US"/>
              </w:rPr>
              <w:t>(0.00125)</w:t>
            </w:r>
          </w:p>
        </w:tc>
      </w:tr>
      <w:tr w:rsidR="004E1399" w:rsidRPr="00955293" w14:paraId="4DD47F4F" w14:textId="77777777" w:rsidTr="006A5BD7">
        <w:tc>
          <w:tcPr>
            <w:tcW w:w="776" w:type="pct"/>
            <w:tcBorders>
              <w:top w:val="nil"/>
              <w:left w:val="nil"/>
              <w:bottom w:val="nil"/>
              <w:right w:val="nil"/>
            </w:tcBorders>
          </w:tcPr>
          <w:p w14:paraId="45252309" w14:textId="77777777" w:rsidR="004E1399" w:rsidRPr="00955293" w:rsidRDefault="004E1399" w:rsidP="006A5BD7">
            <w:pPr>
              <w:spacing w:after="240" w:line="240" w:lineRule="auto"/>
              <w:jc w:val="both"/>
              <w:rPr>
                <w:lang w:val="en-US"/>
              </w:rPr>
            </w:pPr>
            <w:r w:rsidRPr="00955293">
              <w:rPr>
                <w:lang w:val="en-US"/>
              </w:rPr>
              <w:t>Self-employed</w:t>
            </w:r>
          </w:p>
        </w:tc>
        <w:tc>
          <w:tcPr>
            <w:tcW w:w="528" w:type="pct"/>
            <w:tcBorders>
              <w:top w:val="nil"/>
              <w:left w:val="nil"/>
              <w:bottom w:val="nil"/>
              <w:right w:val="nil"/>
            </w:tcBorders>
          </w:tcPr>
          <w:p w14:paraId="3CBDE1F1" w14:textId="77777777" w:rsidR="004E1399" w:rsidRPr="00955293" w:rsidRDefault="004E1399" w:rsidP="006A5BD7">
            <w:pPr>
              <w:spacing w:after="240" w:line="240" w:lineRule="auto"/>
              <w:jc w:val="both"/>
              <w:rPr>
                <w:lang w:val="en-US"/>
              </w:rPr>
            </w:pPr>
            <w:r w:rsidRPr="00955293">
              <w:rPr>
                <w:lang w:val="en-US"/>
              </w:rPr>
              <w:t>-0.0800</w:t>
            </w:r>
          </w:p>
        </w:tc>
        <w:tc>
          <w:tcPr>
            <w:tcW w:w="528" w:type="pct"/>
            <w:tcBorders>
              <w:top w:val="nil"/>
              <w:left w:val="nil"/>
              <w:bottom w:val="nil"/>
              <w:right w:val="nil"/>
            </w:tcBorders>
          </w:tcPr>
          <w:p w14:paraId="5B91B3F0" w14:textId="77777777" w:rsidR="004E1399" w:rsidRPr="00955293" w:rsidRDefault="004E1399" w:rsidP="006A5BD7">
            <w:pPr>
              <w:spacing w:after="240" w:line="240" w:lineRule="auto"/>
              <w:jc w:val="both"/>
              <w:rPr>
                <w:lang w:val="en-US"/>
              </w:rPr>
            </w:pPr>
            <w:r w:rsidRPr="00955293">
              <w:rPr>
                <w:lang w:val="en-US"/>
              </w:rPr>
              <w:t>(0.0888)</w:t>
            </w:r>
          </w:p>
        </w:tc>
        <w:tc>
          <w:tcPr>
            <w:tcW w:w="531" w:type="pct"/>
            <w:tcBorders>
              <w:top w:val="nil"/>
              <w:left w:val="nil"/>
              <w:bottom w:val="nil"/>
              <w:right w:val="nil"/>
            </w:tcBorders>
          </w:tcPr>
          <w:p w14:paraId="7FB0F2C6" w14:textId="77777777" w:rsidR="004E1399" w:rsidRPr="00955293" w:rsidRDefault="004E1399" w:rsidP="006A5BD7">
            <w:pPr>
              <w:spacing w:after="240" w:line="240" w:lineRule="auto"/>
              <w:jc w:val="both"/>
              <w:rPr>
                <w:lang w:val="en-US"/>
              </w:rPr>
            </w:pPr>
            <w:r w:rsidRPr="00955293">
              <w:rPr>
                <w:lang w:val="en-US"/>
              </w:rPr>
              <w:t>-0.0618</w:t>
            </w:r>
          </w:p>
        </w:tc>
        <w:tc>
          <w:tcPr>
            <w:tcW w:w="528" w:type="pct"/>
            <w:tcBorders>
              <w:top w:val="nil"/>
              <w:left w:val="nil"/>
              <w:bottom w:val="nil"/>
              <w:right w:val="single" w:sz="4" w:space="0" w:color="auto"/>
            </w:tcBorders>
          </w:tcPr>
          <w:p w14:paraId="425E880C" w14:textId="77777777" w:rsidR="004E1399" w:rsidRPr="00955293" w:rsidRDefault="004E1399" w:rsidP="006A5BD7">
            <w:pPr>
              <w:spacing w:after="240" w:line="240" w:lineRule="auto"/>
              <w:jc w:val="both"/>
              <w:rPr>
                <w:lang w:val="en-US"/>
              </w:rPr>
            </w:pPr>
            <w:r w:rsidRPr="00955293">
              <w:rPr>
                <w:lang w:val="en-US"/>
              </w:rPr>
              <w:t>(0.0896)</w:t>
            </w:r>
          </w:p>
        </w:tc>
        <w:tc>
          <w:tcPr>
            <w:tcW w:w="528" w:type="pct"/>
            <w:tcBorders>
              <w:top w:val="nil"/>
              <w:left w:val="single" w:sz="4" w:space="0" w:color="auto"/>
              <w:bottom w:val="nil"/>
              <w:right w:val="nil"/>
            </w:tcBorders>
          </w:tcPr>
          <w:p w14:paraId="3F960069" w14:textId="77777777" w:rsidR="004E1399" w:rsidRPr="00955293" w:rsidRDefault="004E1399" w:rsidP="006A5BD7">
            <w:pPr>
              <w:spacing w:after="240" w:line="240" w:lineRule="auto"/>
              <w:jc w:val="both"/>
              <w:rPr>
                <w:lang w:val="en-US"/>
              </w:rPr>
            </w:pPr>
            <w:r w:rsidRPr="00955293">
              <w:rPr>
                <w:lang w:val="en-US"/>
              </w:rPr>
              <w:t>-0.0577</w:t>
            </w:r>
          </w:p>
        </w:tc>
        <w:tc>
          <w:tcPr>
            <w:tcW w:w="528" w:type="pct"/>
            <w:tcBorders>
              <w:top w:val="nil"/>
              <w:left w:val="nil"/>
              <w:bottom w:val="nil"/>
              <w:right w:val="nil"/>
            </w:tcBorders>
          </w:tcPr>
          <w:p w14:paraId="789AA3FE" w14:textId="77777777" w:rsidR="004E1399" w:rsidRPr="00955293" w:rsidRDefault="004E1399" w:rsidP="006A5BD7">
            <w:pPr>
              <w:spacing w:after="240" w:line="240" w:lineRule="auto"/>
              <w:jc w:val="both"/>
              <w:rPr>
                <w:lang w:val="en-US"/>
              </w:rPr>
            </w:pPr>
            <w:r w:rsidRPr="00955293">
              <w:rPr>
                <w:lang w:val="en-US"/>
              </w:rPr>
              <w:t>(0.0781)</w:t>
            </w:r>
          </w:p>
        </w:tc>
        <w:tc>
          <w:tcPr>
            <w:tcW w:w="528" w:type="pct"/>
            <w:tcBorders>
              <w:top w:val="nil"/>
              <w:left w:val="nil"/>
              <w:bottom w:val="nil"/>
              <w:right w:val="nil"/>
            </w:tcBorders>
          </w:tcPr>
          <w:p w14:paraId="5F923E08" w14:textId="77777777" w:rsidR="004E1399" w:rsidRPr="00955293" w:rsidRDefault="004E1399" w:rsidP="006A5BD7">
            <w:pPr>
              <w:spacing w:after="240" w:line="240" w:lineRule="auto"/>
              <w:jc w:val="both"/>
              <w:rPr>
                <w:lang w:val="en-US"/>
              </w:rPr>
            </w:pPr>
            <w:r w:rsidRPr="00955293">
              <w:rPr>
                <w:lang w:val="en-US"/>
              </w:rPr>
              <w:t>-0.0408</w:t>
            </w:r>
          </w:p>
        </w:tc>
        <w:tc>
          <w:tcPr>
            <w:tcW w:w="525" w:type="pct"/>
            <w:tcBorders>
              <w:top w:val="nil"/>
              <w:left w:val="nil"/>
              <w:bottom w:val="nil"/>
              <w:right w:val="nil"/>
            </w:tcBorders>
          </w:tcPr>
          <w:p w14:paraId="0862B55E" w14:textId="77777777" w:rsidR="004E1399" w:rsidRPr="00955293" w:rsidRDefault="004E1399" w:rsidP="006A5BD7">
            <w:pPr>
              <w:spacing w:after="240" w:line="240" w:lineRule="auto"/>
              <w:jc w:val="both"/>
              <w:rPr>
                <w:lang w:val="en-US"/>
              </w:rPr>
            </w:pPr>
            <w:r w:rsidRPr="00955293">
              <w:rPr>
                <w:lang w:val="en-US"/>
              </w:rPr>
              <w:t>(0.0796)</w:t>
            </w:r>
          </w:p>
        </w:tc>
      </w:tr>
      <w:tr w:rsidR="004E1399" w:rsidRPr="00955293" w14:paraId="6CACDCD0" w14:textId="77777777" w:rsidTr="006A5BD7">
        <w:tc>
          <w:tcPr>
            <w:tcW w:w="776" w:type="pct"/>
            <w:tcBorders>
              <w:top w:val="nil"/>
              <w:left w:val="nil"/>
              <w:bottom w:val="nil"/>
              <w:right w:val="nil"/>
            </w:tcBorders>
          </w:tcPr>
          <w:p w14:paraId="6C24E153" w14:textId="77777777" w:rsidR="004E1399" w:rsidRPr="00955293" w:rsidRDefault="004E1399" w:rsidP="006A5BD7">
            <w:pPr>
              <w:spacing w:after="240" w:line="240" w:lineRule="auto"/>
              <w:jc w:val="both"/>
              <w:rPr>
                <w:lang w:val="en-US"/>
              </w:rPr>
            </w:pPr>
            <w:r w:rsidRPr="00955293">
              <w:rPr>
                <w:lang w:val="en-US"/>
              </w:rPr>
              <w:t>Voc. &amp; Tertiary</w:t>
            </w:r>
          </w:p>
        </w:tc>
        <w:tc>
          <w:tcPr>
            <w:tcW w:w="528" w:type="pct"/>
            <w:tcBorders>
              <w:top w:val="nil"/>
              <w:left w:val="nil"/>
              <w:bottom w:val="nil"/>
              <w:right w:val="nil"/>
            </w:tcBorders>
          </w:tcPr>
          <w:p w14:paraId="5DE50F02"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77DA242"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69C69258" w14:textId="77777777" w:rsidR="004E1399" w:rsidRPr="00955293" w:rsidRDefault="004E1399" w:rsidP="006A5BD7">
            <w:pPr>
              <w:spacing w:after="240" w:line="240" w:lineRule="auto"/>
              <w:jc w:val="both"/>
              <w:rPr>
                <w:lang w:val="en-US"/>
              </w:rPr>
            </w:pPr>
            <w:r w:rsidRPr="00955293">
              <w:rPr>
                <w:lang w:val="en-US"/>
              </w:rPr>
              <w:t>0.176***</w:t>
            </w:r>
          </w:p>
        </w:tc>
        <w:tc>
          <w:tcPr>
            <w:tcW w:w="528" w:type="pct"/>
            <w:tcBorders>
              <w:top w:val="nil"/>
              <w:left w:val="nil"/>
              <w:bottom w:val="nil"/>
              <w:right w:val="single" w:sz="4" w:space="0" w:color="auto"/>
            </w:tcBorders>
          </w:tcPr>
          <w:p w14:paraId="01E9280B" w14:textId="77777777" w:rsidR="004E1399" w:rsidRPr="00955293" w:rsidRDefault="004E1399" w:rsidP="006A5BD7">
            <w:pPr>
              <w:spacing w:after="240" w:line="240" w:lineRule="auto"/>
              <w:jc w:val="both"/>
              <w:rPr>
                <w:lang w:val="en-US"/>
              </w:rPr>
            </w:pPr>
            <w:r w:rsidRPr="00955293">
              <w:rPr>
                <w:lang w:val="en-US"/>
              </w:rPr>
              <w:t>(0.0254)</w:t>
            </w:r>
          </w:p>
        </w:tc>
        <w:tc>
          <w:tcPr>
            <w:tcW w:w="528" w:type="pct"/>
            <w:tcBorders>
              <w:top w:val="nil"/>
              <w:left w:val="single" w:sz="4" w:space="0" w:color="auto"/>
              <w:bottom w:val="nil"/>
              <w:right w:val="nil"/>
            </w:tcBorders>
          </w:tcPr>
          <w:p w14:paraId="68B1DAF3"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A299BE3"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794E0464" w14:textId="77777777" w:rsidR="004E1399" w:rsidRPr="00955293" w:rsidRDefault="004E1399" w:rsidP="006A5BD7">
            <w:pPr>
              <w:spacing w:after="240" w:line="240" w:lineRule="auto"/>
              <w:jc w:val="both"/>
              <w:rPr>
                <w:lang w:val="en-US"/>
              </w:rPr>
            </w:pPr>
            <w:r w:rsidRPr="00955293">
              <w:rPr>
                <w:lang w:val="en-US"/>
              </w:rPr>
              <w:t>0.170***</w:t>
            </w:r>
          </w:p>
        </w:tc>
        <w:tc>
          <w:tcPr>
            <w:tcW w:w="525" w:type="pct"/>
            <w:tcBorders>
              <w:top w:val="nil"/>
              <w:left w:val="nil"/>
              <w:bottom w:val="nil"/>
              <w:right w:val="nil"/>
            </w:tcBorders>
          </w:tcPr>
          <w:p w14:paraId="410B619F" w14:textId="77777777" w:rsidR="004E1399" w:rsidRPr="00955293" w:rsidRDefault="004E1399" w:rsidP="006A5BD7">
            <w:pPr>
              <w:spacing w:after="240" w:line="240" w:lineRule="auto"/>
              <w:jc w:val="both"/>
              <w:rPr>
                <w:lang w:val="en-US"/>
              </w:rPr>
            </w:pPr>
            <w:r w:rsidRPr="00955293">
              <w:rPr>
                <w:lang w:val="en-US"/>
              </w:rPr>
              <w:t>(0.0236)</w:t>
            </w:r>
          </w:p>
        </w:tc>
      </w:tr>
      <w:tr w:rsidR="004E1399" w:rsidRPr="00955293" w14:paraId="4DDD37A1" w14:textId="77777777" w:rsidTr="006A5BD7">
        <w:tc>
          <w:tcPr>
            <w:tcW w:w="776" w:type="pct"/>
            <w:tcBorders>
              <w:top w:val="nil"/>
              <w:left w:val="nil"/>
              <w:bottom w:val="nil"/>
              <w:right w:val="nil"/>
            </w:tcBorders>
          </w:tcPr>
          <w:p w14:paraId="3E9FFF6A"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528" w:type="pct"/>
            <w:tcBorders>
              <w:top w:val="nil"/>
              <w:left w:val="nil"/>
              <w:bottom w:val="nil"/>
              <w:right w:val="nil"/>
            </w:tcBorders>
          </w:tcPr>
          <w:p w14:paraId="1B16560F"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42F03B0A"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1515D450" w14:textId="77777777" w:rsidR="004E1399" w:rsidRPr="00955293" w:rsidRDefault="004E1399" w:rsidP="006A5BD7">
            <w:pPr>
              <w:spacing w:after="240" w:line="240" w:lineRule="auto"/>
              <w:jc w:val="both"/>
              <w:rPr>
                <w:lang w:val="en-US"/>
              </w:rPr>
            </w:pPr>
            <w:r w:rsidRPr="00955293">
              <w:rPr>
                <w:lang w:val="en-US"/>
              </w:rPr>
              <w:t>0.0656*</w:t>
            </w:r>
          </w:p>
        </w:tc>
        <w:tc>
          <w:tcPr>
            <w:tcW w:w="528" w:type="pct"/>
            <w:tcBorders>
              <w:top w:val="nil"/>
              <w:left w:val="nil"/>
              <w:bottom w:val="nil"/>
              <w:right w:val="single" w:sz="4" w:space="0" w:color="auto"/>
            </w:tcBorders>
          </w:tcPr>
          <w:p w14:paraId="017EC733" w14:textId="77777777" w:rsidR="004E1399" w:rsidRPr="00955293" w:rsidRDefault="004E1399" w:rsidP="006A5BD7">
            <w:pPr>
              <w:spacing w:after="240" w:line="240" w:lineRule="auto"/>
              <w:jc w:val="both"/>
              <w:rPr>
                <w:lang w:val="en-US"/>
              </w:rPr>
            </w:pPr>
            <w:r w:rsidRPr="00955293">
              <w:rPr>
                <w:lang w:val="en-US"/>
              </w:rPr>
              <w:t>(0.0310)</w:t>
            </w:r>
          </w:p>
        </w:tc>
        <w:tc>
          <w:tcPr>
            <w:tcW w:w="528" w:type="pct"/>
            <w:tcBorders>
              <w:top w:val="nil"/>
              <w:left w:val="single" w:sz="4" w:space="0" w:color="auto"/>
              <w:bottom w:val="nil"/>
              <w:right w:val="nil"/>
            </w:tcBorders>
          </w:tcPr>
          <w:p w14:paraId="77ACA399"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50D2E01"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55AAA052" w14:textId="77777777" w:rsidR="004E1399" w:rsidRPr="00955293" w:rsidRDefault="004E1399" w:rsidP="006A5BD7">
            <w:pPr>
              <w:spacing w:after="240" w:line="240" w:lineRule="auto"/>
              <w:jc w:val="both"/>
              <w:rPr>
                <w:lang w:val="en-US"/>
              </w:rPr>
            </w:pPr>
            <w:r w:rsidRPr="00955293">
              <w:rPr>
                <w:lang w:val="en-US"/>
              </w:rPr>
              <w:t>0.0786*</w:t>
            </w:r>
          </w:p>
        </w:tc>
        <w:tc>
          <w:tcPr>
            <w:tcW w:w="525" w:type="pct"/>
            <w:tcBorders>
              <w:top w:val="nil"/>
              <w:left w:val="nil"/>
              <w:bottom w:val="nil"/>
              <w:right w:val="nil"/>
            </w:tcBorders>
          </w:tcPr>
          <w:p w14:paraId="0DD56054" w14:textId="77777777" w:rsidR="004E1399" w:rsidRPr="00955293" w:rsidRDefault="004E1399" w:rsidP="006A5BD7">
            <w:pPr>
              <w:spacing w:after="240" w:line="240" w:lineRule="auto"/>
              <w:jc w:val="both"/>
              <w:rPr>
                <w:lang w:val="en-US"/>
              </w:rPr>
            </w:pPr>
            <w:r w:rsidRPr="00955293">
              <w:rPr>
                <w:lang w:val="en-US"/>
              </w:rPr>
              <w:t>(0.0316)</w:t>
            </w:r>
          </w:p>
        </w:tc>
      </w:tr>
      <w:tr w:rsidR="004E1399" w:rsidRPr="00955293" w14:paraId="0D71F446" w14:textId="77777777" w:rsidTr="006A5BD7">
        <w:tc>
          <w:tcPr>
            <w:tcW w:w="776" w:type="pct"/>
            <w:tcBorders>
              <w:top w:val="nil"/>
              <w:left w:val="nil"/>
              <w:bottom w:val="nil"/>
              <w:right w:val="nil"/>
            </w:tcBorders>
          </w:tcPr>
          <w:p w14:paraId="3AABEF69" w14:textId="77777777" w:rsidR="004E1399" w:rsidRPr="00955293" w:rsidRDefault="004E1399" w:rsidP="006A5BD7">
            <w:pPr>
              <w:spacing w:after="240" w:line="240" w:lineRule="auto"/>
              <w:jc w:val="both"/>
              <w:rPr>
                <w:lang w:val="en-US"/>
              </w:rPr>
            </w:pPr>
            <w:r w:rsidRPr="00955293">
              <w:rPr>
                <w:lang w:val="en-US"/>
              </w:rPr>
              <w:lastRenderedPageBreak/>
              <w:t>Academic Mixed</w:t>
            </w:r>
          </w:p>
        </w:tc>
        <w:tc>
          <w:tcPr>
            <w:tcW w:w="528" w:type="pct"/>
            <w:tcBorders>
              <w:top w:val="nil"/>
              <w:left w:val="nil"/>
              <w:bottom w:val="nil"/>
              <w:right w:val="nil"/>
            </w:tcBorders>
          </w:tcPr>
          <w:p w14:paraId="710C5367"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0E88278"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72E1E65F" w14:textId="77777777" w:rsidR="004E1399" w:rsidRPr="00955293" w:rsidRDefault="004E1399" w:rsidP="006A5BD7">
            <w:pPr>
              <w:spacing w:after="240" w:line="240" w:lineRule="auto"/>
              <w:jc w:val="both"/>
              <w:rPr>
                <w:lang w:val="en-US"/>
              </w:rPr>
            </w:pPr>
            <w:r w:rsidRPr="00955293">
              <w:rPr>
                <w:lang w:val="en-US"/>
              </w:rPr>
              <w:t>0.150***</w:t>
            </w:r>
          </w:p>
        </w:tc>
        <w:tc>
          <w:tcPr>
            <w:tcW w:w="528" w:type="pct"/>
            <w:tcBorders>
              <w:top w:val="nil"/>
              <w:left w:val="nil"/>
              <w:bottom w:val="nil"/>
              <w:right w:val="single" w:sz="4" w:space="0" w:color="auto"/>
            </w:tcBorders>
          </w:tcPr>
          <w:p w14:paraId="5F4FADDE" w14:textId="77777777" w:rsidR="004E1399" w:rsidRPr="00955293" w:rsidRDefault="004E1399" w:rsidP="006A5BD7">
            <w:pPr>
              <w:spacing w:after="240" w:line="240" w:lineRule="auto"/>
              <w:jc w:val="both"/>
              <w:rPr>
                <w:lang w:val="en-US"/>
              </w:rPr>
            </w:pPr>
            <w:r w:rsidRPr="00955293">
              <w:rPr>
                <w:lang w:val="en-US"/>
              </w:rPr>
              <w:t>(0.0339)</w:t>
            </w:r>
          </w:p>
        </w:tc>
        <w:tc>
          <w:tcPr>
            <w:tcW w:w="528" w:type="pct"/>
            <w:tcBorders>
              <w:top w:val="nil"/>
              <w:left w:val="single" w:sz="4" w:space="0" w:color="auto"/>
              <w:bottom w:val="nil"/>
              <w:right w:val="nil"/>
            </w:tcBorders>
          </w:tcPr>
          <w:p w14:paraId="0ECDFD7C"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F823DBD"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12873E46" w14:textId="77777777" w:rsidR="004E1399" w:rsidRPr="00955293" w:rsidRDefault="004E1399" w:rsidP="006A5BD7">
            <w:pPr>
              <w:spacing w:after="240" w:line="240" w:lineRule="auto"/>
              <w:jc w:val="both"/>
              <w:rPr>
                <w:lang w:val="en-US"/>
              </w:rPr>
            </w:pPr>
            <w:r w:rsidRPr="00955293">
              <w:rPr>
                <w:lang w:val="en-US"/>
              </w:rPr>
              <w:t>0.143***</w:t>
            </w:r>
          </w:p>
        </w:tc>
        <w:tc>
          <w:tcPr>
            <w:tcW w:w="525" w:type="pct"/>
            <w:tcBorders>
              <w:top w:val="nil"/>
              <w:left w:val="nil"/>
              <w:bottom w:val="nil"/>
              <w:right w:val="nil"/>
            </w:tcBorders>
          </w:tcPr>
          <w:p w14:paraId="696CC943" w14:textId="77777777" w:rsidR="004E1399" w:rsidRPr="00955293" w:rsidRDefault="004E1399" w:rsidP="006A5BD7">
            <w:pPr>
              <w:spacing w:after="240" w:line="240" w:lineRule="auto"/>
              <w:jc w:val="both"/>
              <w:rPr>
                <w:lang w:val="en-US"/>
              </w:rPr>
            </w:pPr>
            <w:r w:rsidRPr="00955293">
              <w:rPr>
                <w:lang w:val="en-US"/>
              </w:rPr>
              <w:t>(0.0307)</w:t>
            </w:r>
          </w:p>
        </w:tc>
      </w:tr>
      <w:tr w:rsidR="004E1399" w:rsidRPr="00955293" w14:paraId="7147A793" w14:textId="77777777" w:rsidTr="006A5BD7">
        <w:tc>
          <w:tcPr>
            <w:tcW w:w="776" w:type="pct"/>
            <w:tcBorders>
              <w:top w:val="nil"/>
              <w:left w:val="nil"/>
              <w:bottom w:val="nil"/>
              <w:right w:val="nil"/>
            </w:tcBorders>
          </w:tcPr>
          <w:p w14:paraId="67B4C83E" w14:textId="77777777" w:rsidR="004E1399" w:rsidRPr="00955293" w:rsidRDefault="004E1399" w:rsidP="006A5BD7">
            <w:pPr>
              <w:spacing w:after="240" w:line="240" w:lineRule="auto"/>
              <w:jc w:val="both"/>
              <w:rPr>
                <w:lang w:val="en-US"/>
              </w:rPr>
            </w:pPr>
            <w:r w:rsidRPr="00955293">
              <w:rPr>
                <w:lang w:val="en-US"/>
              </w:rPr>
              <w:t>Academic</w:t>
            </w:r>
          </w:p>
        </w:tc>
        <w:tc>
          <w:tcPr>
            <w:tcW w:w="528" w:type="pct"/>
            <w:tcBorders>
              <w:top w:val="nil"/>
              <w:left w:val="nil"/>
              <w:bottom w:val="nil"/>
              <w:right w:val="nil"/>
            </w:tcBorders>
          </w:tcPr>
          <w:p w14:paraId="1D72CFD0"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589B1782"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50E1B1DD" w14:textId="77777777" w:rsidR="004E1399" w:rsidRPr="00955293" w:rsidRDefault="004E1399" w:rsidP="006A5BD7">
            <w:pPr>
              <w:spacing w:after="240" w:line="240" w:lineRule="auto"/>
              <w:jc w:val="both"/>
              <w:rPr>
                <w:lang w:val="en-US"/>
              </w:rPr>
            </w:pPr>
            <w:r w:rsidRPr="00955293">
              <w:rPr>
                <w:lang w:val="en-US"/>
              </w:rPr>
              <w:t>0.202***</w:t>
            </w:r>
          </w:p>
        </w:tc>
        <w:tc>
          <w:tcPr>
            <w:tcW w:w="528" w:type="pct"/>
            <w:tcBorders>
              <w:top w:val="nil"/>
              <w:left w:val="nil"/>
              <w:bottom w:val="nil"/>
              <w:right w:val="single" w:sz="4" w:space="0" w:color="auto"/>
            </w:tcBorders>
          </w:tcPr>
          <w:p w14:paraId="7D714ABE" w14:textId="77777777" w:rsidR="004E1399" w:rsidRPr="00955293" w:rsidRDefault="004E1399" w:rsidP="006A5BD7">
            <w:pPr>
              <w:spacing w:after="240" w:line="240" w:lineRule="auto"/>
              <w:jc w:val="both"/>
              <w:rPr>
                <w:lang w:val="en-US"/>
              </w:rPr>
            </w:pPr>
            <w:r w:rsidRPr="00955293">
              <w:rPr>
                <w:lang w:val="en-US"/>
              </w:rPr>
              <w:t>(0.0299)</w:t>
            </w:r>
          </w:p>
        </w:tc>
        <w:tc>
          <w:tcPr>
            <w:tcW w:w="528" w:type="pct"/>
            <w:tcBorders>
              <w:top w:val="nil"/>
              <w:left w:val="single" w:sz="4" w:space="0" w:color="auto"/>
              <w:bottom w:val="nil"/>
              <w:right w:val="nil"/>
            </w:tcBorders>
          </w:tcPr>
          <w:p w14:paraId="7E4D4498"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754D78DF"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822F461" w14:textId="77777777" w:rsidR="004E1399" w:rsidRPr="00955293" w:rsidRDefault="004E1399" w:rsidP="006A5BD7">
            <w:pPr>
              <w:spacing w:after="240" w:line="240" w:lineRule="auto"/>
              <w:jc w:val="both"/>
              <w:rPr>
                <w:lang w:val="en-US"/>
              </w:rPr>
            </w:pPr>
            <w:r w:rsidRPr="00955293">
              <w:rPr>
                <w:lang w:val="en-US"/>
              </w:rPr>
              <w:t>0.144***</w:t>
            </w:r>
          </w:p>
        </w:tc>
        <w:tc>
          <w:tcPr>
            <w:tcW w:w="525" w:type="pct"/>
            <w:tcBorders>
              <w:top w:val="nil"/>
              <w:left w:val="nil"/>
              <w:bottom w:val="nil"/>
              <w:right w:val="nil"/>
            </w:tcBorders>
          </w:tcPr>
          <w:p w14:paraId="30060056" w14:textId="77777777" w:rsidR="004E1399" w:rsidRPr="00955293" w:rsidRDefault="004E1399" w:rsidP="006A5BD7">
            <w:pPr>
              <w:spacing w:after="240" w:line="240" w:lineRule="auto"/>
              <w:jc w:val="both"/>
              <w:rPr>
                <w:lang w:val="en-US"/>
              </w:rPr>
            </w:pPr>
            <w:r w:rsidRPr="00955293">
              <w:rPr>
                <w:lang w:val="en-US"/>
              </w:rPr>
              <w:t>(0.0303)</w:t>
            </w:r>
          </w:p>
        </w:tc>
      </w:tr>
      <w:tr w:rsidR="004E1399" w:rsidRPr="00955293" w14:paraId="58CEE47C" w14:textId="77777777" w:rsidTr="006A5BD7">
        <w:tc>
          <w:tcPr>
            <w:tcW w:w="776" w:type="pct"/>
            <w:tcBorders>
              <w:top w:val="nil"/>
              <w:left w:val="nil"/>
              <w:bottom w:val="single" w:sz="4" w:space="0" w:color="auto"/>
              <w:right w:val="nil"/>
            </w:tcBorders>
          </w:tcPr>
          <w:p w14:paraId="64F4A56A" w14:textId="77777777" w:rsidR="004E1399" w:rsidRPr="00955293" w:rsidRDefault="004E1399" w:rsidP="006A5BD7">
            <w:pPr>
              <w:spacing w:after="240" w:line="240" w:lineRule="auto"/>
              <w:jc w:val="both"/>
              <w:rPr>
                <w:lang w:val="en-US"/>
              </w:rPr>
            </w:pPr>
            <w:r w:rsidRPr="00955293">
              <w:rPr>
                <w:lang w:val="en-US"/>
              </w:rPr>
              <w:t>Constant</w:t>
            </w:r>
          </w:p>
        </w:tc>
        <w:tc>
          <w:tcPr>
            <w:tcW w:w="528" w:type="pct"/>
            <w:tcBorders>
              <w:top w:val="nil"/>
              <w:left w:val="nil"/>
              <w:bottom w:val="single" w:sz="4" w:space="0" w:color="auto"/>
              <w:right w:val="nil"/>
            </w:tcBorders>
          </w:tcPr>
          <w:p w14:paraId="187ACCD2" w14:textId="77777777" w:rsidR="004E1399" w:rsidRPr="00955293" w:rsidRDefault="004E1399" w:rsidP="006A5BD7">
            <w:pPr>
              <w:spacing w:after="240" w:line="240" w:lineRule="auto"/>
              <w:jc w:val="both"/>
              <w:rPr>
                <w:lang w:val="en-US"/>
              </w:rPr>
            </w:pPr>
            <w:r w:rsidRPr="00955293">
              <w:rPr>
                <w:lang w:val="en-US"/>
              </w:rPr>
              <w:t>8.744***</w:t>
            </w:r>
          </w:p>
        </w:tc>
        <w:tc>
          <w:tcPr>
            <w:tcW w:w="528" w:type="pct"/>
            <w:tcBorders>
              <w:top w:val="nil"/>
              <w:left w:val="nil"/>
              <w:bottom w:val="single" w:sz="4" w:space="0" w:color="auto"/>
              <w:right w:val="nil"/>
            </w:tcBorders>
          </w:tcPr>
          <w:p w14:paraId="3A104AB0" w14:textId="77777777" w:rsidR="004E1399" w:rsidRPr="00955293" w:rsidRDefault="004E1399" w:rsidP="006A5BD7">
            <w:pPr>
              <w:spacing w:after="240" w:line="240" w:lineRule="auto"/>
              <w:jc w:val="both"/>
              <w:rPr>
                <w:lang w:val="en-US"/>
              </w:rPr>
            </w:pPr>
            <w:r w:rsidRPr="00955293">
              <w:rPr>
                <w:lang w:val="en-US"/>
              </w:rPr>
              <w:t>(0.0689)</w:t>
            </w:r>
          </w:p>
        </w:tc>
        <w:tc>
          <w:tcPr>
            <w:tcW w:w="531" w:type="pct"/>
            <w:tcBorders>
              <w:top w:val="nil"/>
              <w:left w:val="nil"/>
              <w:bottom w:val="single" w:sz="4" w:space="0" w:color="auto"/>
              <w:right w:val="nil"/>
            </w:tcBorders>
          </w:tcPr>
          <w:p w14:paraId="1E0E16D5" w14:textId="77777777" w:rsidR="004E1399" w:rsidRPr="00955293" w:rsidRDefault="004E1399" w:rsidP="006A5BD7">
            <w:pPr>
              <w:spacing w:after="240" w:line="240" w:lineRule="auto"/>
              <w:jc w:val="both"/>
              <w:rPr>
                <w:lang w:val="en-US"/>
              </w:rPr>
            </w:pPr>
            <w:r w:rsidRPr="00955293">
              <w:rPr>
                <w:lang w:val="en-US"/>
              </w:rPr>
              <w:t>8.762***</w:t>
            </w:r>
          </w:p>
        </w:tc>
        <w:tc>
          <w:tcPr>
            <w:tcW w:w="528" w:type="pct"/>
            <w:tcBorders>
              <w:top w:val="nil"/>
              <w:left w:val="nil"/>
              <w:bottom w:val="single" w:sz="4" w:space="0" w:color="auto"/>
              <w:right w:val="single" w:sz="4" w:space="0" w:color="auto"/>
            </w:tcBorders>
          </w:tcPr>
          <w:p w14:paraId="1D8EBB81" w14:textId="77777777" w:rsidR="004E1399" w:rsidRPr="00955293" w:rsidRDefault="004E1399" w:rsidP="006A5BD7">
            <w:pPr>
              <w:spacing w:after="240" w:line="240" w:lineRule="auto"/>
              <w:jc w:val="both"/>
              <w:rPr>
                <w:lang w:val="en-US"/>
              </w:rPr>
            </w:pPr>
            <w:r w:rsidRPr="00955293">
              <w:rPr>
                <w:lang w:val="en-US"/>
              </w:rPr>
              <w:t>(0.0609)</w:t>
            </w:r>
          </w:p>
        </w:tc>
        <w:tc>
          <w:tcPr>
            <w:tcW w:w="528" w:type="pct"/>
            <w:tcBorders>
              <w:top w:val="nil"/>
              <w:left w:val="single" w:sz="4" w:space="0" w:color="auto"/>
              <w:bottom w:val="single" w:sz="4" w:space="0" w:color="auto"/>
              <w:right w:val="nil"/>
            </w:tcBorders>
          </w:tcPr>
          <w:p w14:paraId="07BBFA57" w14:textId="77777777" w:rsidR="004E1399" w:rsidRPr="00955293" w:rsidRDefault="004E1399" w:rsidP="006A5BD7">
            <w:pPr>
              <w:spacing w:after="240" w:line="240" w:lineRule="auto"/>
              <w:jc w:val="both"/>
              <w:rPr>
                <w:lang w:val="en-US"/>
              </w:rPr>
            </w:pPr>
            <w:r w:rsidRPr="00955293">
              <w:rPr>
                <w:lang w:val="en-US"/>
              </w:rPr>
              <w:t>8.689***</w:t>
            </w:r>
          </w:p>
        </w:tc>
        <w:tc>
          <w:tcPr>
            <w:tcW w:w="528" w:type="pct"/>
            <w:tcBorders>
              <w:top w:val="nil"/>
              <w:left w:val="nil"/>
              <w:bottom w:val="single" w:sz="4" w:space="0" w:color="auto"/>
              <w:right w:val="nil"/>
            </w:tcBorders>
          </w:tcPr>
          <w:p w14:paraId="517F911B" w14:textId="77777777" w:rsidR="004E1399" w:rsidRPr="00955293" w:rsidRDefault="004E1399" w:rsidP="006A5BD7">
            <w:pPr>
              <w:spacing w:after="240" w:line="240" w:lineRule="auto"/>
              <w:jc w:val="both"/>
              <w:rPr>
                <w:lang w:val="en-US"/>
              </w:rPr>
            </w:pPr>
            <w:r w:rsidRPr="00955293">
              <w:rPr>
                <w:lang w:val="en-US"/>
              </w:rPr>
              <w:t>(0.0625)</w:t>
            </w:r>
          </w:p>
        </w:tc>
        <w:tc>
          <w:tcPr>
            <w:tcW w:w="528" w:type="pct"/>
            <w:tcBorders>
              <w:top w:val="nil"/>
              <w:left w:val="nil"/>
              <w:bottom w:val="single" w:sz="4" w:space="0" w:color="auto"/>
              <w:right w:val="nil"/>
            </w:tcBorders>
          </w:tcPr>
          <w:p w14:paraId="25EE86D0" w14:textId="77777777" w:rsidR="004E1399" w:rsidRPr="00955293" w:rsidRDefault="004E1399" w:rsidP="006A5BD7">
            <w:pPr>
              <w:spacing w:after="240" w:line="240" w:lineRule="auto"/>
              <w:jc w:val="both"/>
              <w:rPr>
                <w:lang w:val="en-US"/>
              </w:rPr>
            </w:pPr>
            <w:r w:rsidRPr="00955293">
              <w:rPr>
                <w:lang w:val="en-US"/>
              </w:rPr>
              <w:t>8.701***</w:t>
            </w:r>
          </w:p>
        </w:tc>
        <w:tc>
          <w:tcPr>
            <w:tcW w:w="525" w:type="pct"/>
            <w:tcBorders>
              <w:top w:val="nil"/>
              <w:left w:val="nil"/>
              <w:bottom w:val="single" w:sz="4" w:space="0" w:color="auto"/>
              <w:right w:val="nil"/>
            </w:tcBorders>
          </w:tcPr>
          <w:p w14:paraId="4AB69069" w14:textId="77777777" w:rsidR="004E1399" w:rsidRPr="00955293" w:rsidRDefault="004E1399" w:rsidP="006A5BD7">
            <w:pPr>
              <w:spacing w:after="240" w:line="240" w:lineRule="auto"/>
              <w:jc w:val="both"/>
              <w:rPr>
                <w:lang w:val="en-US"/>
              </w:rPr>
            </w:pPr>
            <w:r w:rsidRPr="00955293">
              <w:rPr>
                <w:lang w:val="en-US"/>
              </w:rPr>
              <w:t>(0.0587)</w:t>
            </w:r>
          </w:p>
        </w:tc>
      </w:tr>
      <w:tr w:rsidR="004E1399" w:rsidRPr="00955293" w14:paraId="4F6DBF05" w14:textId="77777777" w:rsidTr="006A5BD7">
        <w:tc>
          <w:tcPr>
            <w:tcW w:w="776" w:type="pct"/>
            <w:tcBorders>
              <w:top w:val="nil"/>
              <w:left w:val="nil"/>
              <w:bottom w:val="single" w:sz="4" w:space="0" w:color="auto"/>
              <w:right w:val="nil"/>
            </w:tcBorders>
          </w:tcPr>
          <w:p w14:paraId="142048CF" w14:textId="77777777" w:rsidR="004E1399" w:rsidRPr="00955293" w:rsidRDefault="004E1399" w:rsidP="006A5BD7">
            <w:pPr>
              <w:spacing w:after="240" w:line="240" w:lineRule="auto"/>
              <w:jc w:val="both"/>
              <w:rPr>
                <w:lang w:val="en-US"/>
              </w:rPr>
            </w:pPr>
            <w:r w:rsidRPr="00955293">
              <w:rPr>
                <w:lang w:val="en-US"/>
              </w:rPr>
              <w:t>Observations</w:t>
            </w:r>
          </w:p>
        </w:tc>
        <w:tc>
          <w:tcPr>
            <w:tcW w:w="528" w:type="pct"/>
            <w:tcBorders>
              <w:top w:val="nil"/>
              <w:left w:val="nil"/>
              <w:bottom w:val="single" w:sz="4" w:space="0" w:color="auto"/>
              <w:right w:val="nil"/>
            </w:tcBorders>
          </w:tcPr>
          <w:p w14:paraId="3595E5EC" w14:textId="77777777" w:rsidR="004E1399" w:rsidRPr="00955293" w:rsidRDefault="004E1399" w:rsidP="006A5BD7">
            <w:pPr>
              <w:spacing w:after="240" w:line="240" w:lineRule="auto"/>
              <w:jc w:val="both"/>
              <w:rPr>
                <w:lang w:val="en-US"/>
              </w:rPr>
            </w:pPr>
            <w:r w:rsidRPr="00955293">
              <w:rPr>
                <w:lang w:val="en-US"/>
              </w:rPr>
              <w:t>1591</w:t>
            </w:r>
          </w:p>
        </w:tc>
        <w:tc>
          <w:tcPr>
            <w:tcW w:w="528" w:type="pct"/>
            <w:tcBorders>
              <w:top w:val="nil"/>
              <w:left w:val="nil"/>
              <w:bottom w:val="single" w:sz="4" w:space="0" w:color="auto"/>
              <w:right w:val="nil"/>
            </w:tcBorders>
          </w:tcPr>
          <w:p w14:paraId="52A25577" w14:textId="77777777" w:rsidR="004E1399" w:rsidRPr="00955293" w:rsidRDefault="004E1399" w:rsidP="006A5BD7">
            <w:pPr>
              <w:spacing w:after="240" w:line="240" w:lineRule="auto"/>
              <w:jc w:val="both"/>
              <w:rPr>
                <w:lang w:val="en-US"/>
              </w:rPr>
            </w:pPr>
          </w:p>
        </w:tc>
        <w:tc>
          <w:tcPr>
            <w:tcW w:w="531" w:type="pct"/>
            <w:tcBorders>
              <w:top w:val="nil"/>
              <w:left w:val="nil"/>
              <w:bottom w:val="single" w:sz="4" w:space="0" w:color="auto"/>
              <w:right w:val="nil"/>
            </w:tcBorders>
          </w:tcPr>
          <w:p w14:paraId="38B5A20E" w14:textId="77777777" w:rsidR="004E1399" w:rsidRPr="00955293" w:rsidRDefault="004E1399" w:rsidP="006A5BD7">
            <w:pPr>
              <w:spacing w:after="240" w:line="240" w:lineRule="auto"/>
              <w:jc w:val="both"/>
              <w:rPr>
                <w:lang w:val="en-US"/>
              </w:rPr>
            </w:pPr>
            <w:r w:rsidRPr="00955293">
              <w:rPr>
                <w:lang w:val="en-US"/>
              </w:rPr>
              <w:t>1591</w:t>
            </w:r>
          </w:p>
        </w:tc>
        <w:tc>
          <w:tcPr>
            <w:tcW w:w="528" w:type="pct"/>
            <w:tcBorders>
              <w:top w:val="nil"/>
              <w:left w:val="nil"/>
              <w:bottom w:val="single" w:sz="4" w:space="0" w:color="auto"/>
              <w:right w:val="single" w:sz="4" w:space="0" w:color="auto"/>
            </w:tcBorders>
          </w:tcPr>
          <w:p w14:paraId="2B16B52D" w14:textId="77777777" w:rsidR="004E1399" w:rsidRPr="00955293" w:rsidRDefault="004E1399" w:rsidP="006A5BD7">
            <w:pPr>
              <w:spacing w:after="240" w:line="240" w:lineRule="auto"/>
              <w:jc w:val="both"/>
              <w:rPr>
                <w:lang w:val="en-US"/>
              </w:rPr>
            </w:pPr>
          </w:p>
        </w:tc>
        <w:tc>
          <w:tcPr>
            <w:tcW w:w="528" w:type="pct"/>
            <w:tcBorders>
              <w:top w:val="nil"/>
              <w:left w:val="single" w:sz="4" w:space="0" w:color="auto"/>
              <w:bottom w:val="single" w:sz="4" w:space="0" w:color="auto"/>
              <w:right w:val="nil"/>
            </w:tcBorders>
          </w:tcPr>
          <w:p w14:paraId="21313AC5" w14:textId="77777777" w:rsidR="004E1399" w:rsidRPr="00955293" w:rsidRDefault="004E1399" w:rsidP="006A5BD7">
            <w:pPr>
              <w:spacing w:after="240" w:line="240" w:lineRule="auto"/>
              <w:jc w:val="both"/>
              <w:rPr>
                <w:lang w:val="en-US"/>
              </w:rPr>
            </w:pPr>
            <w:r w:rsidRPr="00955293">
              <w:rPr>
                <w:lang w:val="en-US"/>
              </w:rPr>
              <w:t>1829</w:t>
            </w:r>
          </w:p>
        </w:tc>
        <w:tc>
          <w:tcPr>
            <w:tcW w:w="528" w:type="pct"/>
            <w:tcBorders>
              <w:top w:val="nil"/>
              <w:left w:val="nil"/>
              <w:bottom w:val="single" w:sz="4" w:space="0" w:color="auto"/>
              <w:right w:val="nil"/>
            </w:tcBorders>
          </w:tcPr>
          <w:p w14:paraId="78A84C9D" w14:textId="77777777" w:rsidR="004E1399" w:rsidRPr="00955293" w:rsidRDefault="004E1399" w:rsidP="006A5BD7">
            <w:pPr>
              <w:spacing w:after="240" w:line="240" w:lineRule="auto"/>
              <w:jc w:val="both"/>
              <w:rPr>
                <w:lang w:val="en-US"/>
              </w:rPr>
            </w:pPr>
          </w:p>
        </w:tc>
        <w:tc>
          <w:tcPr>
            <w:tcW w:w="528" w:type="pct"/>
            <w:tcBorders>
              <w:top w:val="nil"/>
              <w:left w:val="nil"/>
              <w:bottom w:val="single" w:sz="4" w:space="0" w:color="auto"/>
              <w:right w:val="nil"/>
            </w:tcBorders>
          </w:tcPr>
          <w:p w14:paraId="6B9013F3" w14:textId="77777777" w:rsidR="004E1399" w:rsidRPr="00955293" w:rsidRDefault="004E1399" w:rsidP="006A5BD7">
            <w:pPr>
              <w:spacing w:after="240" w:line="240" w:lineRule="auto"/>
              <w:jc w:val="both"/>
              <w:rPr>
                <w:lang w:val="en-US"/>
              </w:rPr>
            </w:pPr>
            <w:r w:rsidRPr="00955293">
              <w:rPr>
                <w:lang w:val="en-US"/>
              </w:rPr>
              <w:t>1829</w:t>
            </w:r>
          </w:p>
        </w:tc>
        <w:tc>
          <w:tcPr>
            <w:tcW w:w="525" w:type="pct"/>
            <w:tcBorders>
              <w:top w:val="nil"/>
              <w:left w:val="nil"/>
              <w:bottom w:val="single" w:sz="4" w:space="0" w:color="auto"/>
              <w:right w:val="nil"/>
            </w:tcBorders>
          </w:tcPr>
          <w:p w14:paraId="115A474B" w14:textId="77777777" w:rsidR="004E1399" w:rsidRPr="00955293" w:rsidRDefault="004E1399" w:rsidP="006A5BD7">
            <w:pPr>
              <w:spacing w:after="240" w:line="240" w:lineRule="auto"/>
              <w:jc w:val="both"/>
              <w:rPr>
                <w:lang w:val="en-US"/>
              </w:rPr>
            </w:pPr>
          </w:p>
        </w:tc>
      </w:tr>
    </w:tbl>
    <w:p w14:paraId="4045F430" w14:textId="77777777" w:rsidR="004E1399" w:rsidRPr="00955293" w:rsidRDefault="004E1399" w:rsidP="006A5BD7">
      <w:pPr>
        <w:spacing w:after="240" w:line="240" w:lineRule="auto"/>
        <w:jc w:val="both"/>
        <w:rPr>
          <w:lang w:val="en-US"/>
        </w:rPr>
      </w:pPr>
      <w:r w:rsidRPr="00955293">
        <w:rPr>
          <w:lang w:val="en-US"/>
        </w:rPr>
        <w:t>Standard errors in parentheses</w:t>
      </w:r>
    </w:p>
    <w:p w14:paraId="56B5B951"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7D250EE7" w14:textId="77777777" w:rsidR="00A614AD" w:rsidRDefault="004E1399" w:rsidP="006A5BD7">
      <w:pPr>
        <w:spacing w:after="240" w:line="240" w:lineRule="auto"/>
        <w:jc w:val="both"/>
        <w:rPr>
          <w:lang w:val="en-US"/>
        </w:rPr>
      </w:pPr>
      <w:r w:rsidRPr="00955293">
        <w:rPr>
          <w:lang w:val="en-US"/>
        </w:rPr>
        <w:t>Source: PISA 2000 and TREE waves 1-9 (weighted)</w:t>
      </w:r>
    </w:p>
    <w:p w14:paraId="1CCF948B" w14:textId="77777777" w:rsidR="00A614AD" w:rsidRDefault="00A614AD" w:rsidP="006A5BD7">
      <w:pPr>
        <w:spacing w:after="240" w:line="240" w:lineRule="auto"/>
        <w:jc w:val="both"/>
        <w:rPr>
          <w:lang w:val="en-US"/>
        </w:rPr>
      </w:pPr>
    </w:p>
    <w:p w14:paraId="5C8A3D60" w14:textId="77777777" w:rsidR="00A24105" w:rsidRPr="00A24105" w:rsidRDefault="00A614AD" w:rsidP="00A24105">
      <w:pPr>
        <w:pStyle w:val="EndNoteBibliography"/>
        <w:spacing w:after="0"/>
        <w:ind w:left="720" w:hanging="720"/>
      </w:pPr>
      <w:r>
        <w:fldChar w:fldCharType="begin"/>
      </w:r>
      <w:r>
        <w:instrText xml:space="preserve"> ADDIN EN.REFLIST </w:instrText>
      </w:r>
      <w:r>
        <w:fldChar w:fldCharType="separate"/>
      </w:r>
      <w:r w:rsidR="00A24105" w:rsidRPr="00A24105">
        <w:t xml:space="preserve">Adams, R., &amp; Wu, M. (2003). </w:t>
      </w:r>
      <w:r w:rsidR="00A24105" w:rsidRPr="00A24105">
        <w:rPr>
          <w:i/>
        </w:rPr>
        <w:t>PISA Programme for international student assessment (PISA) PISA 2000 technical report</w:t>
      </w:r>
      <w:r w:rsidR="00A24105" w:rsidRPr="00A24105">
        <w:t>: oecd Publishing.</w:t>
      </w:r>
    </w:p>
    <w:p w14:paraId="3C3EC101" w14:textId="77777777" w:rsidR="00A24105" w:rsidRPr="00A24105" w:rsidRDefault="00A24105" w:rsidP="00A24105">
      <w:pPr>
        <w:pStyle w:val="EndNoteBibliography"/>
        <w:spacing w:after="0"/>
        <w:ind w:left="720" w:hanging="720"/>
      </w:pPr>
      <w:r w:rsidRPr="00A24105">
        <w:t xml:space="preserve">Allmendinger, J., Ebner, C., &amp; Nikolai, R. (2010). Soziologische Bildungsforschung. In R. Tippelt &amp; B. Schmidt (Eds.), </w:t>
      </w:r>
      <w:r w:rsidRPr="00A24105">
        <w:rPr>
          <w:i/>
        </w:rPr>
        <w:t>Handbuch Bildungsforschung</w:t>
      </w:r>
      <w:r w:rsidRPr="00A24105">
        <w:t xml:space="preserve"> (3. ed., pp. 1058). Wiesbaden: VS Verlag für Sozialwissenschaften | Springer Fachmedien.</w:t>
      </w:r>
    </w:p>
    <w:p w14:paraId="02455FDA" w14:textId="77777777" w:rsidR="00A24105" w:rsidRPr="00A24105" w:rsidRDefault="00A24105" w:rsidP="00A24105">
      <w:pPr>
        <w:pStyle w:val="EndNoteBibliography"/>
        <w:spacing w:after="0"/>
        <w:ind w:left="720" w:hanging="720"/>
      </w:pPr>
      <w:r w:rsidRPr="00A24105">
        <w:t xml:space="preserve">Becker, R. (2007). „Das katholische Arbeitermädchen vom Lande“ – Ist die Bildungspolitik ein Opfer einer bildungssoziologischen Legende geworden? In C. Crotti, P. Gonon, &amp; W. Herzog (Eds.), </w:t>
      </w:r>
      <w:r w:rsidRPr="00A24105">
        <w:rPr>
          <w:i/>
        </w:rPr>
        <w:t>Pädagogik und Politik: historische und aktuelle Perspektiven: Festschrift für Fritz Osterwalder</w:t>
      </w:r>
      <w:r w:rsidRPr="00A24105">
        <w:t xml:space="preserve"> (pp. 386). Bern Stuttgart Wien: Haupt Verlag.</w:t>
      </w:r>
    </w:p>
    <w:p w14:paraId="34BC445A" w14:textId="77777777" w:rsidR="00A24105" w:rsidRPr="00A24105" w:rsidRDefault="00A24105" w:rsidP="00A24105">
      <w:pPr>
        <w:pStyle w:val="EndNoteBibliography"/>
        <w:spacing w:after="0"/>
        <w:ind w:left="720" w:hanging="720"/>
      </w:pPr>
      <w:r w:rsidRPr="00A24105">
        <w:t xml:space="preserve">Becker, R., Haunberger, S., &amp; Schubert, F. (2010). Studienfachwahl als Spezialfall der Ausbildungsentscheidung und Berufswahl. </w:t>
      </w:r>
      <w:r w:rsidRPr="00A24105">
        <w:rPr>
          <w:i/>
        </w:rPr>
        <w:t>Zeitschrift für Arbeitsmarktforschung, 42</w:t>
      </w:r>
      <w:r w:rsidRPr="00A24105">
        <w:t xml:space="preserve">(4), 292-310. </w:t>
      </w:r>
    </w:p>
    <w:p w14:paraId="3A696BD0" w14:textId="77777777" w:rsidR="00A24105" w:rsidRPr="00A24105" w:rsidRDefault="00A24105" w:rsidP="00A24105">
      <w:pPr>
        <w:pStyle w:val="EndNoteBibliography"/>
        <w:spacing w:after="0"/>
        <w:ind w:left="720" w:hanging="720"/>
      </w:pPr>
      <w:r w:rsidRPr="00A24105">
        <w:t xml:space="preserve">Becker, R., &amp; Lauterbach, W. (2010). </w:t>
      </w:r>
      <w:r w:rsidRPr="00A24105">
        <w:rPr>
          <w:i/>
        </w:rPr>
        <w:t>Bildung als Privileg: Erklärungen und Befunde zu den Ursachen der Bildungsungleichheit</w:t>
      </w:r>
      <w:r w:rsidRPr="00A24105">
        <w:t xml:space="preserve"> (4. ed.). Wiesbaden: VS Verlag für Sozialwissenschaften.</w:t>
      </w:r>
    </w:p>
    <w:p w14:paraId="76574777" w14:textId="77777777" w:rsidR="00A24105" w:rsidRPr="00A24105" w:rsidRDefault="00A24105" w:rsidP="00A24105">
      <w:pPr>
        <w:pStyle w:val="EndNoteBibliography"/>
        <w:spacing w:after="0"/>
        <w:ind w:left="720" w:hanging="720"/>
      </w:pPr>
      <w:r w:rsidRPr="00A24105">
        <w:t xml:space="preserve">Becker, R., &amp; Müller, W. (2011). Bildungsungleichheiten nach Geschlecht und Herkunft im Wandel. In A. Hadjar (Ed.), </w:t>
      </w:r>
      <w:r w:rsidRPr="00A24105">
        <w:rPr>
          <w:i/>
        </w:rPr>
        <w:t>Geschlechtsspezifische Bildungsungleichheiten</w:t>
      </w:r>
      <w:r w:rsidRPr="00A24105">
        <w:t xml:space="preserve"> (pp. 253). Wiesbaden: VS Verlag für Sozialwissenschaften.</w:t>
      </w:r>
    </w:p>
    <w:p w14:paraId="5D42243D" w14:textId="77777777" w:rsidR="00A24105" w:rsidRPr="00A24105" w:rsidRDefault="00A24105" w:rsidP="00A24105">
      <w:pPr>
        <w:pStyle w:val="EndNoteBibliography"/>
        <w:spacing w:after="0"/>
        <w:ind w:left="720" w:hanging="720"/>
      </w:pPr>
      <w:r w:rsidRPr="00A24105">
        <w:t xml:space="preserve">Blau, F. D., &amp; Kahn, L. M. (2017). The gender Wage Gap: Extent, Trends, and Explanations. </w:t>
      </w:r>
      <w:r w:rsidRPr="00A24105">
        <w:rPr>
          <w:i/>
        </w:rPr>
        <w:t>Journal of Economic Literature, 55</w:t>
      </w:r>
      <w:r w:rsidRPr="00A24105">
        <w:t xml:space="preserve">(3), 789-865. </w:t>
      </w:r>
    </w:p>
    <w:p w14:paraId="18910D1D" w14:textId="77777777" w:rsidR="00A24105" w:rsidRPr="00A24105" w:rsidRDefault="00A24105" w:rsidP="00A24105">
      <w:pPr>
        <w:pStyle w:val="EndNoteBibliography"/>
        <w:spacing w:after="0"/>
        <w:ind w:left="720" w:hanging="720"/>
      </w:pPr>
      <w:r w:rsidRPr="00A24105">
        <w:t xml:space="preserve">Boudon, R. (1974). </w:t>
      </w:r>
      <w:r w:rsidRPr="00A24105">
        <w:rPr>
          <w:i/>
        </w:rPr>
        <w:t>Education, opportunity and social inequality: changing prospects in western society</w:t>
      </w:r>
      <w:r w:rsidRPr="00A24105">
        <w:t>. New York: John Wiley &amp; Sons Inc.</w:t>
      </w:r>
    </w:p>
    <w:p w14:paraId="0DC1BBE6" w14:textId="77777777" w:rsidR="00A24105" w:rsidRPr="00A24105" w:rsidRDefault="00A24105" w:rsidP="00A24105">
      <w:pPr>
        <w:pStyle w:val="EndNoteBibliography"/>
        <w:spacing w:after="0"/>
        <w:ind w:left="720" w:hanging="720"/>
      </w:pPr>
      <w:r w:rsidRPr="00A24105">
        <w:t xml:space="preserve">Bourdieu, P., &amp; Passeron, J.-C. (1971). </w:t>
      </w:r>
      <w:r w:rsidRPr="00A24105">
        <w:rPr>
          <w:i/>
        </w:rPr>
        <w:t>Die Illusion der Chancengleichheit: Untersuchungen zur Soziologie des Bildungswesens am Beispiel Frankreichs</w:t>
      </w:r>
      <w:r w:rsidRPr="00A24105">
        <w:t>. Stuttgart: Klett.</w:t>
      </w:r>
    </w:p>
    <w:p w14:paraId="26719CF3" w14:textId="77777777" w:rsidR="00A24105" w:rsidRPr="00A24105" w:rsidRDefault="00A24105" w:rsidP="00A24105">
      <w:pPr>
        <w:pStyle w:val="EndNoteBibliography"/>
        <w:spacing w:after="0"/>
        <w:ind w:left="720" w:hanging="720"/>
      </w:pPr>
      <w:r w:rsidRPr="00A24105">
        <w:t xml:space="preserve">Breen, R., &amp; Goldthorpe, J. H. (1997). Explaining educational differentials towards a formal rational action theory. </w:t>
      </w:r>
      <w:r w:rsidRPr="00A24105">
        <w:rPr>
          <w:i/>
        </w:rPr>
        <w:t>Rationality and society, 9</w:t>
      </w:r>
      <w:r w:rsidRPr="00A24105">
        <w:t xml:space="preserve">(3), 275-305. </w:t>
      </w:r>
    </w:p>
    <w:p w14:paraId="50FB5C59" w14:textId="77777777" w:rsidR="00A24105" w:rsidRPr="00A24105" w:rsidRDefault="00A24105" w:rsidP="00A24105">
      <w:pPr>
        <w:pStyle w:val="EndNoteBibliography"/>
        <w:spacing w:after="0"/>
        <w:ind w:left="720" w:hanging="720"/>
      </w:pPr>
      <w:r w:rsidRPr="00A24105">
        <w:t xml:space="preserve">Breen, R., Luijkx, R., Müller, W., &amp; Pollak, R. (2009). Long-term trends in educational inequality in Europe: Class inequalities and gender differences. </w:t>
      </w:r>
      <w:r w:rsidRPr="00A24105">
        <w:rPr>
          <w:i/>
        </w:rPr>
        <w:t>European Sociological Review, 26</w:t>
      </w:r>
      <w:r w:rsidRPr="00A24105">
        <w:t xml:space="preserve">(1), 31-48. </w:t>
      </w:r>
    </w:p>
    <w:p w14:paraId="22C7781E" w14:textId="77777777" w:rsidR="00A24105" w:rsidRPr="00A24105" w:rsidRDefault="00A24105" w:rsidP="00A24105">
      <w:pPr>
        <w:pStyle w:val="EndNoteBibliography"/>
        <w:spacing w:after="0"/>
        <w:ind w:left="720" w:hanging="720"/>
      </w:pPr>
      <w:r w:rsidRPr="00A24105">
        <w:t xml:space="preserve">Brzinsky-Fay, C., &amp; Kohler, U. (2010). New developments in sequence analysis. </w:t>
      </w:r>
      <w:r w:rsidRPr="00A24105">
        <w:rPr>
          <w:i/>
        </w:rPr>
        <w:t>Sociological Methods &amp; Research, 38</w:t>
      </w:r>
      <w:r w:rsidRPr="00A24105">
        <w:t xml:space="preserve">(3), 359-364. </w:t>
      </w:r>
    </w:p>
    <w:p w14:paraId="1FEB869C" w14:textId="77777777" w:rsidR="00A24105" w:rsidRPr="00A24105" w:rsidRDefault="00A24105" w:rsidP="00A24105">
      <w:pPr>
        <w:pStyle w:val="EndNoteBibliography"/>
        <w:spacing w:after="0"/>
        <w:ind w:left="720" w:hanging="720"/>
      </w:pPr>
      <w:r w:rsidRPr="00A24105">
        <w:t xml:space="preserve">Buchmann, C., &amp; DiPrete, T. A. (2006). The growing female advantage in college completion: the role of family background and academic achievement. </w:t>
      </w:r>
      <w:r w:rsidRPr="00A24105">
        <w:rPr>
          <w:i/>
        </w:rPr>
        <w:t>American Sociological Review, 71</w:t>
      </w:r>
      <w:r w:rsidRPr="00A24105">
        <w:t xml:space="preserve">(4), 515-541. </w:t>
      </w:r>
    </w:p>
    <w:p w14:paraId="377EBB7A" w14:textId="77777777" w:rsidR="00A24105" w:rsidRPr="00A24105" w:rsidRDefault="00A24105" w:rsidP="00A24105">
      <w:pPr>
        <w:pStyle w:val="EndNoteBibliography"/>
        <w:spacing w:after="0"/>
        <w:ind w:left="720" w:hanging="720"/>
      </w:pPr>
      <w:r w:rsidRPr="00A24105">
        <w:t xml:space="preserve">Buchmann, M., &amp; Kriesi, I. (2012). Geschlechtstypische Berufswahl: Begabungszuschreibungen, Aspirationen und Institutionen. In </w:t>
      </w:r>
      <w:r w:rsidRPr="00A24105">
        <w:rPr>
          <w:i/>
        </w:rPr>
        <w:t>Soziologische Bildungsforschung</w:t>
      </w:r>
      <w:r w:rsidRPr="00A24105">
        <w:t xml:space="preserve"> (pp. 256-280): Springer.</w:t>
      </w:r>
    </w:p>
    <w:p w14:paraId="3B828921" w14:textId="77777777" w:rsidR="00A24105" w:rsidRPr="00A24105" w:rsidRDefault="00A24105" w:rsidP="00A24105">
      <w:pPr>
        <w:pStyle w:val="EndNoteBibliography"/>
        <w:spacing w:after="0"/>
        <w:ind w:left="720" w:hanging="720"/>
      </w:pPr>
      <w:r w:rsidRPr="00A24105">
        <w:lastRenderedPageBreak/>
        <w:t xml:space="preserve">Charles, M. (2011). A world of difference: international trends in women’s economic status. </w:t>
      </w:r>
      <w:r w:rsidRPr="00A24105">
        <w:rPr>
          <w:i/>
        </w:rPr>
        <w:t>Annual Review of Sociology, 37</w:t>
      </w:r>
      <w:r w:rsidRPr="00A24105">
        <w:t xml:space="preserve">, 355-371. </w:t>
      </w:r>
    </w:p>
    <w:p w14:paraId="6BC0A34D" w14:textId="77777777" w:rsidR="00A24105" w:rsidRPr="00A24105" w:rsidRDefault="00A24105" w:rsidP="00A24105">
      <w:pPr>
        <w:pStyle w:val="EndNoteBibliography"/>
        <w:spacing w:after="0"/>
        <w:ind w:left="720" w:hanging="720"/>
      </w:pPr>
      <w:r w:rsidRPr="00A24105">
        <w:t xml:space="preserve">Charles, M., &amp; Bradley, K. (2009). Indulging our gendered selves? Sex segregation by field of study in 44 countries. </w:t>
      </w:r>
      <w:r w:rsidRPr="00A24105">
        <w:rPr>
          <w:i/>
        </w:rPr>
        <w:t>American Journal of Sociology, 114</w:t>
      </w:r>
      <w:r w:rsidRPr="00A24105">
        <w:t xml:space="preserve">(4), 924-976. </w:t>
      </w:r>
    </w:p>
    <w:p w14:paraId="0589BEB0" w14:textId="77777777" w:rsidR="00A24105" w:rsidRPr="00A24105" w:rsidRDefault="00A24105" w:rsidP="00A24105">
      <w:pPr>
        <w:pStyle w:val="EndNoteBibliography"/>
        <w:spacing w:after="0"/>
        <w:ind w:left="720" w:hanging="720"/>
      </w:pPr>
      <w:r w:rsidRPr="00A24105">
        <w:t xml:space="preserve">Dahrendorf, R. (1965). </w:t>
      </w:r>
      <w:r w:rsidRPr="00A24105">
        <w:rPr>
          <w:i/>
        </w:rPr>
        <w:t>Bildung ist Bürgerrecht: Plädoyer für eine aktive Bildungspolitik</w:t>
      </w:r>
      <w:r w:rsidRPr="00A24105">
        <w:t>. Hamburg: Rohwolt.</w:t>
      </w:r>
    </w:p>
    <w:p w14:paraId="33FA0575" w14:textId="77777777" w:rsidR="00A24105" w:rsidRPr="00A24105" w:rsidRDefault="00A24105" w:rsidP="00A24105">
      <w:pPr>
        <w:pStyle w:val="EndNoteBibliography"/>
        <w:spacing w:after="0"/>
        <w:ind w:left="720" w:hanging="720"/>
      </w:pPr>
      <w:r w:rsidRPr="00A24105">
        <w:t xml:space="preserve">DiPrete, T. A., &amp; Buchmann, C. (2013). </w:t>
      </w:r>
      <w:r w:rsidRPr="00A24105">
        <w:rPr>
          <w:i/>
        </w:rPr>
        <w:t>The Rise of Women: The Growing Gender Gap in Education and what it Means for American Schools</w:t>
      </w:r>
      <w:r w:rsidRPr="00A24105">
        <w:t>: Russell Sage Foundation.</w:t>
      </w:r>
    </w:p>
    <w:p w14:paraId="0486CBB7" w14:textId="77777777" w:rsidR="00A24105" w:rsidRPr="00A24105" w:rsidRDefault="00A24105" w:rsidP="00A24105">
      <w:pPr>
        <w:pStyle w:val="EndNoteBibliography"/>
        <w:spacing w:after="0"/>
        <w:ind w:left="720" w:hanging="720"/>
      </w:pPr>
      <w:r w:rsidRPr="00A24105">
        <w:t xml:space="preserve">Eagly, A. H., &amp; Diekman, A. B. (2006). What is the Problem? Prejudice as an Attitude-in-Context. In J. F. Dovidio, P. Glick, &amp; L. A. Rudman (Eds.), </w:t>
      </w:r>
      <w:r w:rsidRPr="00A24105">
        <w:rPr>
          <w:i/>
        </w:rPr>
        <w:t>On the Nature of Prejudice: Fifty Years after Allport</w:t>
      </w:r>
      <w:r w:rsidRPr="00A24105">
        <w:t xml:space="preserve"> (pp. 19-35). Malden, Oxford, Carlton: Blackwell Publishing.</w:t>
      </w:r>
    </w:p>
    <w:p w14:paraId="7227A4CA" w14:textId="77777777" w:rsidR="00A24105" w:rsidRPr="00A24105" w:rsidRDefault="00A24105" w:rsidP="00A24105">
      <w:pPr>
        <w:pStyle w:val="EndNoteBibliography"/>
        <w:spacing w:after="0"/>
        <w:ind w:left="720" w:hanging="720"/>
      </w:pPr>
      <w:r w:rsidRPr="00A24105">
        <w:t xml:space="preserve">Eagly, A. H., &amp; Karau, S. J. (2002). Role Congruity Theory of Prejudice Toward Female Leaders. </w:t>
      </w:r>
      <w:r w:rsidRPr="00A24105">
        <w:rPr>
          <w:i/>
        </w:rPr>
        <w:t>Psychological review, 109</w:t>
      </w:r>
      <w:r w:rsidRPr="00A24105">
        <w:t xml:space="preserve">(3), 573. </w:t>
      </w:r>
    </w:p>
    <w:p w14:paraId="53DA4C79" w14:textId="77777777" w:rsidR="00A24105" w:rsidRPr="00A24105" w:rsidRDefault="00A24105" w:rsidP="00A24105">
      <w:pPr>
        <w:pStyle w:val="EndNoteBibliography"/>
        <w:spacing w:after="0"/>
        <w:ind w:left="720" w:hanging="720"/>
      </w:pPr>
      <w:r w:rsidRPr="00A24105">
        <w:t xml:space="preserve">Eagly, A. H., &amp; Sczesny, S. (2008). Stereotypes about women, men and leaders: Have time changed? In M. K. Barreto, M. K. Ryan, &amp; M. T. Schmitt (Eds.), </w:t>
      </w:r>
      <w:r w:rsidRPr="00A24105">
        <w:rPr>
          <w:i/>
        </w:rPr>
        <w:t>The glass ceiling in the 21st century: Understanding barriers to gender equality</w:t>
      </w:r>
      <w:r w:rsidRPr="00A24105">
        <w:t xml:space="preserve"> (pp. 21‐47). Washington: American Psychological Association.</w:t>
      </w:r>
    </w:p>
    <w:p w14:paraId="41BA8F98" w14:textId="77777777" w:rsidR="00A24105" w:rsidRPr="00A24105" w:rsidRDefault="00A24105" w:rsidP="00A24105">
      <w:pPr>
        <w:pStyle w:val="EndNoteBibliography"/>
        <w:spacing w:after="0"/>
        <w:ind w:left="720" w:hanging="720"/>
      </w:pPr>
      <w:r w:rsidRPr="00A24105">
        <w:t xml:space="preserve">England, P. (2010). The gender revolution uneven and stalled. </w:t>
      </w:r>
      <w:r w:rsidRPr="00A24105">
        <w:rPr>
          <w:i/>
        </w:rPr>
        <w:t>Gender &amp; Society, 24</w:t>
      </w:r>
      <w:r w:rsidRPr="00A24105">
        <w:t xml:space="preserve">(2), 149-166. </w:t>
      </w:r>
    </w:p>
    <w:p w14:paraId="76A9F246" w14:textId="77777777" w:rsidR="00A24105" w:rsidRPr="00A24105" w:rsidRDefault="00A24105" w:rsidP="00A24105">
      <w:pPr>
        <w:pStyle w:val="EndNoteBibliography"/>
        <w:spacing w:after="0"/>
        <w:ind w:left="720" w:hanging="720"/>
      </w:pPr>
      <w:r w:rsidRPr="00A24105">
        <w:t xml:space="preserve">Entwisle, D. R., Alexander, K. L., &amp; Olson, L. S. (2007). Early schooling: the handicap of being poor and male. </w:t>
      </w:r>
      <w:r w:rsidRPr="00A24105">
        <w:rPr>
          <w:i/>
        </w:rPr>
        <w:t>Sociology of Education, 80</w:t>
      </w:r>
      <w:r w:rsidRPr="00A24105">
        <w:t xml:space="preserve">(2), 114-138. </w:t>
      </w:r>
    </w:p>
    <w:p w14:paraId="1D3E0717" w14:textId="77777777" w:rsidR="00A24105" w:rsidRPr="00A24105" w:rsidRDefault="00A24105" w:rsidP="00A24105">
      <w:pPr>
        <w:pStyle w:val="EndNoteBibliography"/>
        <w:spacing w:after="0"/>
        <w:ind w:left="720" w:hanging="720"/>
      </w:pPr>
      <w:r w:rsidRPr="00A24105">
        <w:t xml:space="preserve">Erikson, R., &amp; Jonsson, J. O. (1996). </w:t>
      </w:r>
      <w:r w:rsidRPr="00A24105">
        <w:rPr>
          <w:i/>
        </w:rPr>
        <w:t>Can education be equalized? The Swedish case in comparative perspective</w:t>
      </w:r>
      <w:r w:rsidRPr="00A24105">
        <w:t>: Westview Press.</w:t>
      </w:r>
    </w:p>
    <w:p w14:paraId="5BDA2785" w14:textId="77777777" w:rsidR="00A24105" w:rsidRPr="00A24105" w:rsidRDefault="00A24105" w:rsidP="00A24105">
      <w:pPr>
        <w:pStyle w:val="EndNoteBibliography"/>
        <w:spacing w:after="0"/>
        <w:ind w:left="720" w:hanging="720"/>
      </w:pPr>
      <w:r w:rsidRPr="00A24105">
        <w:t xml:space="preserve">Geißler, R. (2005). Die Metamorphose der Arbeitertochter zum Migrantensohn. Zum Wandel der Chancenstruktur im Bildungssystem nach Schicht, Geschlecht, Ethnie und deren Verknüpfungen. In P. A. Berger (Ed.), </w:t>
      </w:r>
      <w:r w:rsidRPr="00A24105">
        <w:rPr>
          <w:i/>
        </w:rPr>
        <w:t>Institutionalisierte Ungleichheiten: wie das Bildungswesen Chancen blockiert</w:t>
      </w:r>
      <w:r w:rsidRPr="00A24105">
        <w:t xml:space="preserve"> (pp. 256). Weinheim und München: Juventa.</w:t>
      </w:r>
    </w:p>
    <w:p w14:paraId="69DBCD27" w14:textId="77777777" w:rsidR="00A24105" w:rsidRPr="00A24105" w:rsidRDefault="00A24105" w:rsidP="00A24105">
      <w:pPr>
        <w:pStyle w:val="EndNoteBibliography"/>
        <w:spacing w:after="0"/>
        <w:ind w:left="720" w:hanging="720"/>
      </w:pPr>
      <w:r w:rsidRPr="00A24105">
        <w:t xml:space="preserve">Glaesser, J., &amp; Cooper, B. (2012). Gender, parental education, and ability: their interacting roles in predicting GCSE success. </w:t>
      </w:r>
      <w:r w:rsidRPr="00A24105">
        <w:rPr>
          <w:i/>
        </w:rPr>
        <w:t>Cambridge Journal of Education, 42</w:t>
      </w:r>
      <w:r w:rsidRPr="00A24105">
        <w:t xml:space="preserve">(4), 463-480. </w:t>
      </w:r>
    </w:p>
    <w:p w14:paraId="067A5BB4" w14:textId="77777777" w:rsidR="00A24105" w:rsidRPr="00A24105" w:rsidRDefault="00A24105" w:rsidP="00A24105">
      <w:pPr>
        <w:pStyle w:val="EndNoteBibliography"/>
        <w:spacing w:after="0"/>
        <w:ind w:left="720" w:hanging="720"/>
      </w:pPr>
      <w:r w:rsidRPr="00A24105">
        <w:t xml:space="preserve">Glauser, D. (2015). </w:t>
      </w:r>
      <w:r w:rsidRPr="00A24105">
        <w:rPr>
          <w:i/>
        </w:rPr>
        <w:t>Berufsausbildung oder Allgemeinbildung: soziale Ungleichheiten beim Übergang in die Sekundarstufe II in der Schweiz</w:t>
      </w:r>
      <w:r w:rsidRPr="00A24105">
        <w:t>.</w:t>
      </w:r>
    </w:p>
    <w:p w14:paraId="2CF85E78" w14:textId="77777777" w:rsidR="00A24105" w:rsidRPr="00A24105" w:rsidRDefault="00A24105" w:rsidP="00A24105">
      <w:pPr>
        <w:pStyle w:val="EndNoteBibliography"/>
        <w:spacing w:after="0"/>
        <w:ind w:left="720" w:hanging="720"/>
      </w:pPr>
      <w:r w:rsidRPr="00A24105">
        <w:t xml:space="preserve">Gomensoro, A., Meyer, T., Hupka-Brunner, S., Jann, B., Müller, B., Oesch, D., . . . Scharenberg, K. (2017). </w:t>
      </w:r>
      <w:r w:rsidRPr="00A24105">
        <w:rPr>
          <w:i/>
        </w:rPr>
        <w:t>Employment Situation at Age Thirty. Results Update of the Swiss Panel Survey TREE</w:t>
      </w:r>
      <w:r w:rsidRPr="00A24105">
        <w:t xml:space="preserve">. Retrieved from </w:t>
      </w:r>
    </w:p>
    <w:p w14:paraId="306C9780" w14:textId="77777777" w:rsidR="00A24105" w:rsidRPr="00A24105" w:rsidRDefault="00A24105" w:rsidP="00A24105">
      <w:pPr>
        <w:pStyle w:val="EndNoteBibliography"/>
        <w:spacing w:after="0"/>
        <w:ind w:left="720" w:hanging="720"/>
      </w:pPr>
      <w:r w:rsidRPr="00A24105">
        <w:t xml:space="preserve">Gottburgsen, A., &amp; Gross, C. (2012). Welchen Beitrag leistet „Intersektionalität“ zur Klärung von Kompetenzunterschieden bei Jugendlichen? In R. Becker &amp; H. Solga (Eds.), </w:t>
      </w:r>
      <w:r w:rsidRPr="00A24105">
        <w:rPr>
          <w:i/>
        </w:rPr>
        <w:t>Soziologische Bildungsforschung</w:t>
      </w:r>
      <w:r w:rsidRPr="00A24105">
        <w:t xml:space="preserve"> (pp. 503).</w:t>
      </w:r>
    </w:p>
    <w:p w14:paraId="4C83E58A" w14:textId="77777777" w:rsidR="00A24105" w:rsidRPr="00A24105" w:rsidRDefault="00A24105" w:rsidP="00A24105">
      <w:pPr>
        <w:pStyle w:val="EndNoteBibliography"/>
        <w:spacing w:after="0"/>
        <w:ind w:left="720" w:hanging="720"/>
      </w:pPr>
      <w:r w:rsidRPr="00A24105">
        <w:t xml:space="preserve">Halpin, B. (2010). Optimal matching analysis and life-course data: the importance of duration. </w:t>
      </w:r>
      <w:r w:rsidRPr="00A24105">
        <w:rPr>
          <w:i/>
        </w:rPr>
        <w:t>Sociological Methods &amp; Research, 38</w:t>
      </w:r>
      <w:r w:rsidRPr="00A24105">
        <w:t xml:space="preserve">(3), 365-388. </w:t>
      </w:r>
    </w:p>
    <w:p w14:paraId="423D3545" w14:textId="77777777" w:rsidR="00A24105" w:rsidRPr="00A24105" w:rsidRDefault="00A24105" w:rsidP="00A24105">
      <w:pPr>
        <w:pStyle w:val="EndNoteBibliography"/>
        <w:spacing w:after="0"/>
        <w:ind w:left="720" w:hanging="720"/>
      </w:pPr>
      <w:r w:rsidRPr="00A24105">
        <w:t xml:space="preserve">Halpin, B. (2017). SADI: Sequence analysis tools for Stata. </w:t>
      </w:r>
      <w:r w:rsidRPr="00A24105">
        <w:rPr>
          <w:i/>
        </w:rPr>
        <w:t>Stata Journal, 17</w:t>
      </w:r>
      <w:r w:rsidRPr="00A24105">
        <w:t xml:space="preserve">(3), 546-572. </w:t>
      </w:r>
    </w:p>
    <w:p w14:paraId="3FA6AF0A" w14:textId="77777777" w:rsidR="00A24105" w:rsidRPr="00A24105" w:rsidRDefault="00A24105" w:rsidP="00A24105">
      <w:pPr>
        <w:pStyle w:val="EndNoteBibliography"/>
        <w:spacing w:after="0"/>
        <w:ind w:left="720" w:hanging="720"/>
      </w:pPr>
      <w:r w:rsidRPr="00A24105">
        <w:t xml:space="preserve">Imdorf, C., &amp; Hupka-Brunner, S. (2015). Gender differences at labor market entry in Switzerland. In H.-P. Blossfeld, J. Skopek, M. Triventi, &amp; S. Buchholz (Eds.), </w:t>
      </w:r>
      <w:r w:rsidRPr="00A24105">
        <w:rPr>
          <w:i/>
        </w:rPr>
        <w:t>Gender, education and employment: an international comparison of school-to-work transitions</w:t>
      </w:r>
      <w:r w:rsidRPr="00A24105">
        <w:t xml:space="preserve"> (pp. 267–286). Cheltenham and Northampton: Edward Elgar Publishing.</w:t>
      </w:r>
    </w:p>
    <w:p w14:paraId="134EA56E" w14:textId="77777777" w:rsidR="00A24105" w:rsidRPr="00A24105" w:rsidRDefault="00A24105" w:rsidP="00A24105">
      <w:pPr>
        <w:pStyle w:val="EndNoteBibliography"/>
        <w:spacing w:after="0"/>
        <w:ind w:left="720" w:hanging="720"/>
      </w:pPr>
      <w:r w:rsidRPr="00A24105">
        <w:t xml:space="preserve">Imdorf, C., Koomen, M., Murdoch, J., &amp; Guégnard, C. (2017). Do vocational pathways improve higher education access for women and men from less privileged social backgrounds? A comparison of vocational tracks to higher education in France and Switzerland. </w:t>
      </w:r>
      <w:r w:rsidRPr="00A24105">
        <w:rPr>
          <w:i/>
        </w:rPr>
        <w:t>Rassegna italiana di Sociologia, 58</w:t>
      </w:r>
      <w:r w:rsidRPr="00A24105">
        <w:t xml:space="preserve">(2), 283-314. </w:t>
      </w:r>
    </w:p>
    <w:p w14:paraId="20DFD0B8" w14:textId="77777777" w:rsidR="00A24105" w:rsidRPr="00A24105" w:rsidRDefault="00A24105" w:rsidP="00A24105">
      <w:pPr>
        <w:pStyle w:val="EndNoteBibliography"/>
        <w:spacing w:after="0"/>
        <w:ind w:left="720" w:hanging="720"/>
      </w:pPr>
      <w:r w:rsidRPr="00A24105">
        <w:t xml:space="preserve">Imdorf, C., Sacchi, S., Wohlgemuth, K., Cortesi, S., &amp; Schoch, A. (2014). How cantonal education systems in Switzerland promote gender-typical school-to-work transitions. </w:t>
      </w:r>
      <w:r w:rsidRPr="00A24105">
        <w:rPr>
          <w:i/>
        </w:rPr>
        <w:t>Swiss Journal of Sociology, 40</w:t>
      </w:r>
      <w:r w:rsidRPr="00A24105">
        <w:t xml:space="preserve">(2), 175-196. </w:t>
      </w:r>
    </w:p>
    <w:p w14:paraId="4487BEF4" w14:textId="77777777" w:rsidR="00A24105" w:rsidRPr="00A24105" w:rsidRDefault="00A24105" w:rsidP="00A24105">
      <w:pPr>
        <w:pStyle w:val="EndNoteBibliography"/>
        <w:spacing w:after="0"/>
        <w:ind w:left="720" w:hanging="720"/>
      </w:pPr>
      <w:r w:rsidRPr="00A24105">
        <w:t xml:space="preserve">Lesnard, L. (2006). </w:t>
      </w:r>
      <w:r w:rsidRPr="00A24105">
        <w:rPr>
          <w:i/>
        </w:rPr>
        <w:t>Optimal matching and social sciences</w:t>
      </w:r>
      <w:r w:rsidRPr="00A24105">
        <w:t xml:space="preserve">. Retrieved from </w:t>
      </w:r>
    </w:p>
    <w:p w14:paraId="17DFE4EC" w14:textId="77777777" w:rsidR="00A24105" w:rsidRPr="00A24105" w:rsidRDefault="00A24105" w:rsidP="00A24105">
      <w:pPr>
        <w:pStyle w:val="EndNoteBibliography"/>
        <w:spacing w:after="0"/>
        <w:ind w:left="720" w:hanging="720"/>
      </w:pPr>
      <w:r w:rsidRPr="00A24105">
        <w:t xml:space="preserve">Lesnard, L. (2010). Setting cost in optimal matching to uncover contemporaneous socio-temporal patterns. </w:t>
      </w:r>
      <w:r w:rsidRPr="00A24105">
        <w:rPr>
          <w:i/>
        </w:rPr>
        <w:t>Sociological Methods &amp; Research, 38</w:t>
      </w:r>
      <w:r w:rsidRPr="00A24105">
        <w:t>(3), 389-419. doi:10.1177/0049124110362526</w:t>
      </w:r>
    </w:p>
    <w:p w14:paraId="71B0DC71" w14:textId="77777777" w:rsidR="00A24105" w:rsidRPr="00A24105" w:rsidRDefault="00A24105" w:rsidP="00A24105">
      <w:pPr>
        <w:pStyle w:val="EndNoteBibliography"/>
        <w:spacing w:after="0"/>
        <w:ind w:left="720" w:hanging="720"/>
      </w:pPr>
      <w:r w:rsidRPr="00A24105">
        <w:lastRenderedPageBreak/>
        <w:t xml:space="preserve">Mood, C. (2017). More than money: social class, income, and the intergenerational persistence of advantage. </w:t>
      </w:r>
      <w:r w:rsidRPr="00A24105">
        <w:rPr>
          <w:i/>
        </w:rPr>
        <w:t>Sociological Science, 4</w:t>
      </w:r>
      <w:r w:rsidRPr="00A24105">
        <w:t xml:space="preserve">, 263-287. </w:t>
      </w:r>
    </w:p>
    <w:p w14:paraId="564ED598" w14:textId="77777777" w:rsidR="00A24105" w:rsidRPr="00A24105" w:rsidRDefault="00A24105" w:rsidP="00A24105">
      <w:pPr>
        <w:pStyle w:val="EndNoteBibliography"/>
        <w:spacing w:after="0"/>
        <w:ind w:left="720" w:hanging="720"/>
      </w:pPr>
      <w:r w:rsidRPr="00A24105">
        <w:t xml:space="preserve">Paulus, W., &amp; Blossfeld, H.-P. (2007). Schichtspezifische Präferenzen oder sozioökonomisches Entscheidungskalkül? Zur Rolle elterlicher Bildungsaspirationen im Entscheidungsprozess beim Übergang von der Grundschule in die Sekundarstufe. </w:t>
      </w:r>
      <w:r w:rsidRPr="00A24105">
        <w:rPr>
          <w:i/>
        </w:rPr>
        <w:t>Zeitschrift für Pädagogik, 53</w:t>
      </w:r>
      <w:r w:rsidRPr="00A24105">
        <w:t xml:space="preserve">(4), 491-508. </w:t>
      </w:r>
    </w:p>
    <w:p w14:paraId="21D09959" w14:textId="77777777" w:rsidR="00A24105" w:rsidRPr="00A24105" w:rsidRDefault="00A24105" w:rsidP="00A24105">
      <w:pPr>
        <w:pStyle w:val="EndNoteBibliography"/>
        <w:spacing w:after="0"/>
        <w:ind w:left="720" w:hanging="720"/>
      </w:pPr>
      <w:r w:rsidRPr="00A24105">
        <w:t xml:space="preserve">Peisert, H. (1967). </w:t>
      </w:r>
      <w:r w:rsidRPr="00A24105">
        <w:rPr>
          <w:i/>
        </w:rPr>
        <w:t>Soziale Lage und Bildungschancen in Deutschland</w:t>
      </w:r>
      <w:r w:rsidRPr="00A24105">
        <w:t>. München: Piper.</w:t>
      </w:r>
    </w:p>
    <w:p w14:paraId="67E27B5A" w14:textId="77777777" w:rsidR="00A24105" w:rsidRPr="00A24105" w:rsidRDefault="00A24105" w:rsidP="00A24105">
      <w:pPr>
        <w:pStyle w:val="EndNoteBibliography"/>
        <w:spacing w:after="0"/>
        <w:ind w:left="720" w:hanging="720"/>
      </w:pPr>
      <w:r w:rsidRPr="00A24105">
        <w:t>Reimer, D., &amp; Pollak, R. (2005).</w:t>
      </w:r>
      <w:r w:rsidRPr="00A24105">
        <w:rPr>
          <w:i/>
        </w:rPr>
        <w:t xml:space="preserve"> The impact of social origin on the transition to tertiary education in West Germany 1983 and 1999</w:t>
      </w:r>
      <w:r w:rsidRPr="00A24105">
        <w:t>. Arbeitspapiere - Mannheimer Zentrum für Europäische Sozialforschung. Universität Mannheim.</w:t>
      </w:r>
    </w:p>
    <w:p w14:paraId="189FAC2C" w14:textId="77777777" w:rsidR="00A24105" w:rsidRPr="00A24105" w:rsidRDefault="00A24105" w:rsidP="00A24105">
      <w:pPr>
        <w:pStyle w:val="EndNoteBibliography"/>
        <w:spacing w:after="0"/>
        <w:ind w:left="720" w:hanging="720"/>
      </w:pPr>
      <w:r w:rsidRPr="00A24105">
        <w:t xml:space="preserve">Rivera, L. A., &amp; Tilcsik, A. (2016). Class advantage, commitment penalty: the gendered effect of social class signals in an elite labor market. </w:t>
      </w:r>
      <w:r w:rsidRPr="00A24105">
        <w:rPr>
          <w:i/>
        </w:rPr>
        <w:t>American Sociological Review, 81</w:t>
      </w:r>
      <w:r w:rsidRPr="00A24105">
        <w:t xml:space="preserve">(6), 1097-1131. </w:t>
      </w:r>
    </w:p>
    <w:p w14:paraId="436FDB68" w14:textId="77777777" w:rsidR="00A24105" w:rsidRPr="00A24105" w:rsidRDefault="00A24105" w:rsidP="00A24105">
      <w:pPr>
        <w:pStyle w:val="EndNoteBibliography"/>
        <w:spacing w:after="0"/>
        <w:ind w:left="720" w:hanging="720"/>
      </w:pPr>
      <w:r w:rsidRPr="00A24105">
        <w:t xml:space="preserve">Sacchi, S. (2011). Construction of TREE panel weights. </w:t>
      </w:r>
      <w:r w:rsidRPr="00A24105">
        <w:rPr>
          <w:i/>
        </w:rPr>
        <w:t>Documentation for the panel waves from 2000 to 2010, 2011</w:t>
      </w:r>
      <w:r w:rsidRPr="00A24105">
        <w:t xml:space="preserve">. </w:t>
      </w:r>
    </w:p>
    <w:p w14:paraId="7C40160A" w14:textId="77777777" w:rsidR="00A24105" w:rsidRPr="00A24105" w:rsidRDefault="00A24105" w:rsidP="00A24105">
      <w:pPr>
        <w:pStyle w:val="EndNoteBibliography"/>
        <w:spacing w:after="0"/>
        <w:ind w:left="720" w:hanging="720"/>
      </w:pPr>
      <w:r w:rsidRPr="00A24105">
        <w:t xml:space="preserve">Schwiter, K., Hupka-Brunner, S., Wehner, N., Huber, E., Kanji, S., Maihofer, A., &amp; Bergman, M. M. (2014). Warum sind Pflegefachmänner und Elektrikerinnen nach wie vor selten? Geschlechtersegregation in Ausbildungs-und Berufsverlaufen junger Erwachsener in der Schweiz. </w:t>
      </w:r>
      <w:r w:rsidRPr="00A24105">
        <w:rPr>
          <w:i/>
        </w:rPr>
        <w:t>Schweizerische Zeitschrift für Soziologie, 40</w:t>
      </w:r>
      <w:r w:rsidRPr="00A24105">
        <w:t xml:space="preserve">(3), 401-428. </w:t>
      </w:r>
    </w:p>
    <w:p w14:paraId="14F7435F" w14:textId="77777777" w:rsidR="00A24105" w:rsidRPr="00A24105" w:rsidRDefault="00A24105" w:rsidP="00A24105">
      <w:pPr>
        <w:pStyle w:val="EndNoteBibliography"/>
        <w:spacing w:after="0"/>
        <w:ind w:left="720" w:hanging="720"/>
      </w:pPr>
      <w:r w:rsidRPr="00A24105">
        <w:t xml:space="preserve">Strand, S. (2014). Ethnicity, gender, social class and achievement gaps at age 16: Intersectionality and ‘Getting it’for the white working class. </w:t>
      </w:r>
      <w:r w:rsidRPr="00A24105">
        <w:rPr>
          <w:i/>
        </w:rPr>
        <w:t>Research Papers in Education, 29</w:t>
      </w:r>
      <w:r w:rsidRPr="00A24105">
        <w:t xml:space="preserve">(2), 131-171. </w:t>
      </w:r>
    </w:p>
    <w:p w14:paraId="7360A5F5" w14:textId="77777777" w:rsidR="00A24105" w:rsidRPr="00A24105" w:rsidRDefault="00A24105" w:rsidP="00A24105">
      <w:pPr>
        <w:pStyle w:val="EndNoteBibliography"/>
        <w:spacing w:after="0"/>
        <w:ind w:left="720" w:hanging="720"/>
      </w:pPr>
      <w:r w:rsidRPr="00A24105">
        <w:t xml:space="preserve">van de Werfhorst, H. G. (2002). A detailed examination of the role of education in intergenerational social-class mobility. </w:t>
      </w:r>
      <w:r w:rsidRPr="00A24105">
        <w:rPr>
          <w:i/>
        </w:rPr>
        <w:t>Social Science Information, 41</w:t>
      </w:r>
      <w:r w:rsidRPr="00A24105">
        <w:t xml:space="preserve">(3), 407-438. </w:t>
      </w:r>
    </w:p>
    <w:p w14:paraId="6C45503B" w14:textId="77777777" w:rsidR="00A24105" w:rsidRPr="00A24105" w:rsidRDefault="00A24105" w:rsidP="00A24105">
      <w:pPr>
        <w:pStyle w:val="EndNoteBibliography"/>
        <w:ind w:left="720" w:hanging="720"/>
      </w:pPr>
      <w:r w:rsidRPr="00A24105">
        <w:t xml:space="preserve">Warm, T. A. (1989). Weighted likelihood estimation of ability in item response theory. </w:t>
      </w:r>
      <w:r w:rsidRPr="00A24105">
        <w:rPr>
          <w:i/>
        </w:rPr>
        <w:t>Psychometrika, 54</w:t>
      </w:r>
      <w:r w:rsidRPr="00A24105">
        <w:t xml:space="preserve">(3), 427-450. </w:t>
      </w:r>
    </w:p>
    <w:p w14:paraId="14933723" w14:textId="68E9CC08" w:rsidR="00CC425F" w:rsidRPr="00955293" w:rsidRDefault="00A614AD" w:rsidP="006A5BD7">
      <w:pPr>
        <w:spacing w:after="240" w:line="240" w:lineRule="auto"/>
        <w:jc w:val="both"/>
      </w:pPr>
      <w:r>
        <w:fldChar w:fldCharType="end"/>
      </w:r>
    </w:p>
    <w:sectPr w:rsidR="00CC425F" w:rsidRPr="00955293" w:rsidSect="006A5BD7">
      <w:headerReference w:type="default" r:id="rId23"/>
      <w:footerReference w:type="default" r:id="rId24"/>
      <w:headerReference w:type="first" r:id="rId25"/>
      <w:footerReference w:type="first" r:id="rId26"/>
      <w:pgSz w:w="11906" w:h="16838"/>
      <w:pgMar w:top="1440" w:right="1080" w:bottom="1440" w:left="1080" w:header="708" w:footer="708" w:gutter="0"/>
      <w:lnNumType w:countBy="1" w:restart="newSection"/>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immermann, Barbara Andrea (SOZ)" w:date="2019-05-20T17:07:00Z" w:initials="ZBA(">
    <w:p w14:paraId="5F35E2A7" w14:textId="7A9D97E7" w:rsidR="00987729" w:rsidRDefault="00987729">
      <w:pPr>
        <w:pStyle w:val="Kommentartext"/>
      </w:pPr>
      <w:r>
        <w:rPr>
          <w:rStyle w:val="Kommentarzeichen"/>
        </w:rPr>
        <w:annotationRef/>
      </w:r>
      <w:r>
        <w:t>Of social origin &amp; gender?</w:t>
      </w:r>
    </w:p>
  </w:comment>
  <w:comment w:id="1" w:author="Zimmermann, Barbara Andrea (SOZ)" w:date="2019-05-20T17:07:00Z" w:initials="ZBA(">
    <w:p w14:paraId="171F7FCD" w14:textId="1E03A366" w:rsidR="009E7012" w:rsidRDefault="009E7012">
      <w:pPr>
        <w:pStyle w:val="Kommentartext"/>
      </w:pPr>
      <w:r>
        <w:rPr>
          <w:rStyle w:val="Kommentarzeichen"/>
        </w:rPr>
        <w:annotationRef/>
      </w:r>
      <w:bookmarkStart w:id="2" w:name="_GoBack"/>
      <w:r w:rsidRPr="009E7012">
        <w:rPr>
          <w:b/>
        </w:rPr>
        <w:t>And</w:t>
      </w:r>
      <w:r>
        <w:t xml:space="preserve"> </w:t>
      </w:r>
      <w:bookmarkEnd w:id="2"/>
      <w:r>
        <w:t>on different outcomes…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35E2A7" w15:done="0"/>
  <w15:commentEx w15:paraId="171F7F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C0880" w14:textId="77777777" w:rsidR="001A1BB7" w:rsidRDefault="001A1BB7">
      <w:pPr>
        <w:spacing w:after="0" w:line="240" w:lineRule="auto"/>
      </w:pPr>
      <w:r>
        <w:separator/>
      </w:r>
    </w:p>
  </w:endnote>
  <w:endnote w:type="continuationSeparator" w:id="0">
    <w:p w14:paraId="6F815C16" w14:textId="77777777" w:rsidR="001A1BB7" w:rsidRDefault="001A1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55BAC" w14:textId="30AC98B9" w:rsidR="00A24105" w:rsidRPr="00B26D46" w:rsidRDefault="00A24105" w:rsidP="00350173">
    <w:pPr>
      <w:pStyle w:val="Fuzeile"/>
      <w:pBdr>
        <w:top w:val="single" w:sz="4" w:space="1" w:color="auto"/>
      </w:pBdr>
      <w:tabs>
        <w:tab w:val="clear" w:pos="4252"/>
        <w:tab w:val="clear" w:pos="8504"/>
        <w:tab w:val="right" w:pos="9497"/>
      </w:tabs>
      <w:rPr>
        <w:lang w:val="en-US"/>
      </w:rPr>
    </w:pPr>
    <w:r>
      <w:rPr>
        <w:sz w:val="18"/>
        <w:lang w:val="en-US"/>
      </w:rPr>
      <w:t>Social Inclusion</w:t>
    </w:r>
    <w:r w:rsidRPr="00D84E76">
      <w:rPr>
        <w:sz w:val="18"/>
        <w:lang w:val="en-US"/>
      </w:rPr>
      <w:t xml:space="preserve">, </w:t>
    </w:r>
    <w:r>
      <w:rPr>
        <w:sz w:val="18"/>
        <w:lang w:val="en-US"/>
      </w:rPr>
      <w:t xml:space="preserve">Year, </w:t>
    </w:r>
    <w:r w:rsidRPr="00D84E76">
      <w:rPr>
        <w:sz w:val="18"/>
        <w:lang w:val="en-US"/>
      </w:rPr>
      <w:t>Volume</w:t>
    </w:r>
    <w:r>
      <w:rPr>
        <w:sz w:val="18"/>
        <w:lang w:val="en-US"/>
      </w:rPr>
      <w:t xml:space="preserve"> X</w:t>
    </w:r>
    <w:r w:rsidRPr="00D84E76">
      <w:rPr>
        <w:sz w:val="18"/>
        <w:lang w:val="en-US"/>
      </w:rPr>
      <w:t xml:space="preserve">, Issue </w:t>
    </w:r>
    <w:r>
      <w:rPr>
        <w:sz w:val="18"/>
        <w:lang w:val="en-US"/>
      </w:rPr>
      <w:t>X</w:t>
    </w:r>
    <w:r w:rsidRPr="00D84E76">
      <w:rPr>
        <w:sz w:val="18"/>
        <w:lang w:val="en-US"/>
      </w:rPr>
      <w:t xml:space="preserve">, Pages </w:t>
    </w:r>
    <w:r>
      <w:rPr>
        <w:sz w:val="18"/>
        <w:lang w:val="en-US"/>
      </w:rPr>
      <w:t>X</w:t>
    </w:r>
    <w:r w:rsidRPr="00D84E76">
      <w:rPr>
        <w:sz w:val="18"/>
        <w:lang w:val="en-US"/>
      </w:rPr>
      <w:t>–</w:t>
    </w:r>
    <w:r>
      <w:rPr>
        <w:sz w:val="18"/>
        <w:lang w:val="en-US"/>
      </w:rPr>
      <w:t>X</w:t>
    </w:r>
    <w:r>
      <w:rPr>
        <w:sz w:val="18"/>
        <w:lang w:val="en-US"/>
      </w:rPr>
      <w:tab/>
    </w:r>
    <w:r w:rsidRPr="00D84E76">
      <w:rPr>
        <w:sz w:val="18"/>
        <w:lang w:val="en-US"/>
      </w:rPr>
      <w:fldChar w:fldCharType="begin"/>
    </w:r>
    <w:r w:rsidRPr="00D84E76">
      <w:rPr>
        <w:sz w:val="18"/>
        <w:lang w:val="en-US"/>
      </w:rPr>
      <w:instrText>PAGE   \* MERGEFORMAT</w:instrText>
    </w:r>
    <w:r w:rsidRPr="00D84E76">
      <w:rPr>
        <w:sz w:val="18"/>
        <w:lang w:val="en-US"/>
      </w:rPr>
      <w:fldChar w:fldCharType="separate"/>
    </w:r>
    <w:r w:rsidR="009E7012">
      <w:rPr>
        <w:noProof/>
        <w:sz w:val="18"/>
        <w:lang w:val="en-US"/>
      </w:rPr>
      <w:t>14</w:t>
    </w:r>
    <w:r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1B40F" w14:textId="77777777" w:rsidR="00A24105" w:rsidRPr="009946EC" w:rsidRDefault="00A24105" w:rsidP="00350173">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EA4D5" w14:textId="23071B89" w:rsidR="00A24105" w:rsidRPr="00B26D46" w:rsidRDefault="00A24105" w:rsidP="00350173">
    <w:pPr>
      <w:pStyle w:val="Fuzeile"/>
      <w:pBdr>
        <w:top w:val="single" w:sz="4" w:space="1" w:color="auto"/>
      </w:pBdr>
      <w:tabs>
        <w:tab w:val="clear" w:pos="4252"/>
        <w:tab w:val="clear" w:pos="8504"/>
        <w:tab w:val="right" w:pos="9497"/>
      </w:tabs>
      <w:rPr>
        <w:lang w:val="en-US"/>
      </w:rPr>
    </w:pPr>
    <w:r>
      <w:rPr>
        <w:sz w:val="18"/>
        <w:lang w:val="en-US"/>
      </w:rPr>
      <w:t>Social Inclusion</w:t>
    </w:r>
    <w:r w:rsidRPr="00D84E76">
      <w:rPr>
        <w:sz w:val="18"/>
        <w:lang w:val="en-US"/>
      </w:rPr>
      <w:t xml:space="preserve">, </w:t>
    </w:r>
    <w:r>
      <w:rPr>
        <w:sz w:val="18"/>
        <w:lang w:val="en-US"/>
      </w:rPr>
      <w:t xml:space="preserve">Year, </w:t>
    </w:r>
    <w:r w:rsidRPr="00D84E76">
      <w:rPr>
        <w:sz w:val="18"/>
        <w:lang w:val="en-US"/>
      </w:rPr>
      <w:t>Volume</w:t>
    </w:r>
    <w:r>
      <w:rPr>
        <w:sz w:val="18"/>
        <w:lang w:val="en-US"/>
      </w:rPr>
      <w:t xml:space="preserve"> X</w:t>
    </w:r>
    <w:r w:rsidRPr="00D84E76">
      <w:rPr>
        <w:sz w:val="18"/>
        <w:lang w:val="en-US"/>
      </w:rPr>
      <w:t xml:space="preserve">, Issue </w:t>
    </w:r>
    <w:r>
      <w:rPr>
        <w:sz w:val="18"/>
        <w:lang w:val="en-US"/>
      </w:rPr>
      <w:t>X</w:t>
    </w:r>
    <w:r w:rsidRPr="00D84E76">
      <w:rPr>
        <w:sz w:val="18"/>
        <w:lang w:val="en-US"/>
      </w:rPr>
      <w:t xml:space="preserve">, Pages </w:t>
    </w:r>
    <w:r>
      <w:rPr>
        <w:sz w:val="18"/>
        <w:lang w:val="en-US"/>
      </w:rPr>
      <w:t>X</w:t>
    </w:r>
    <w:r w:rsidRPr="00D84E76">
      <w:rPr>
        <w:sz w:val="18"/>
        <w:lang w:val="en-US"/>
      </w:rPr>
      <w:t>–</w:t>
    </w:r>
    <w:r>
      <w:rPr>
        <w:sz w:val="18"/>
        <w:lang w:val="en-US"/>
      </w:rPr>
      <w:t>X</w:t>
    </w:r>
    <w:r>
      <w:rPr>
        <w:sz w:val="18"/>
        <w:lang w:val="en-US"/>
      </w:rPr>
      <w:tab/>
    </w:r>
    <w:r w:rsidRPr="00D84E76">
      <w:rPr>
        <w:sz w:val="18"/>
        <w:lang w:val="en-US"/>
      </w:rPr>
      <w:fldChar w:fldCharType="begin"/>
    </w:r>
    <w:r w:rsidRPr="00D84E76">
      <w:rPr>
        <w:sz w:val="18"/>
        <w:lang w:val="en-US"/>
      </w:rPr>
      <w:instrText>PAGE   \* MERGEFORMAT</w:instrText>
    </w:r>
    <w:r w:rsidRPr="00D84E76">
      <w:rPr>
        <w:sz w:val="18"/>
        <w:lang w:val="en-US"/>
      </w:rPr>
      <w:fldChar w:fldCharType="separate"/>
    </w:r>
    <w:r w:rsidR="009E7012">
      <w:rPr>
        <w:noProof/>
        <w:sz w:val="18"/>
        <w:lang w:val="en-US"/>
      </w:rPr>
      <w:t>20</w:t>
    </w:r>
    <w:r w:rsidRPr="00D84E76">
      <w:rPr>
        <w:sz w:val="18"/>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C144F" w14:textId="77777777" w:rsidR="00A24105" w:rsidRPr="009946EC" w:rsidRDefault="00A24105" w:rsidP="00350173">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274875" w14:textId="77777777" w:rsidR="001A1BB7" w:rsidRDefault="001A1BB7">
      <w:pPr>
        <w:spacing w:after="0" w:line="240" w:lineRule="auto"/>
      </w:pPr>
      <w:r>
        <w:separator/>
      </w:r>
    </w:p>
  </w:footnote>
  <w:footnote w:type="continuationSeparator" w:id="0">
    <w:p w14:paraId="31D9BF2C" w14:textId="77777777" w:rsidR="001A1BB7" w:rsidRDefault="001A1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BBFD5" w14:textId="77777777" w:rsidR="00A24105" w:rsidRDefault="00A24105" w:rsidP="00350173">
    <w:pPr>
      <w:pStyle w:val="Kopfzeile"/>
      <w:pBdr>
        <w:bottom w:val="single" w:sz="4" w:space="1" w:color="auto"/>
      </w:pBdr>
    </w:pPr>
    <w:r>
      <w:rPr>
        <w:noProof/>
        <w:lang w:val="de-CH" w:eastAsia="de-CH"/>
      </w:rPr>
      <w:drawing>
        <wp:inline distT="0" distB="0" distL="0" distR="0" wp14:anchorId="47772B2B" wp14:editId="41BFEE5B">
          <wp:extent cx="1079500" cy="222250"/>
          <wp:effectExtent l="0" t="0" r="0" b="0"/>
          <wp:docPr id="2" name="Bild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2222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85C95" w14:textId="77777777" w:rsidR="00A24105" w:rsidRDefault="00A24105" w:rsidP="00350173">
    <w:pPr>
      <w:pStyle w:val="Kopfzeile"/>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38A76" w14:textId="77777777" w:rsidR="00A24105" w:rsidRDefault="00A24105" w:rsidP="00350173">
    <w:pPr>
      <w:pStyle w:val="Kopfzeile"/>
      <w:pBdr>
        <w:bottom w:val="single" w:sz="4" w:space="1" w:color="auto"/>
      </w:pBdr>
    </w:pPr>
    <w:r>
      <w:rPr>
        <w:noProof/>
        <w:lang w:val="de-CH" w:eastAsia="de-CH"/>
      </w:rPr>
      <w:drawing>
        <wp:inline distT="0" distB="0" distL="0" distR="0" wp14:anchorId="7D59D9A8" wp14:editId="7AFFEEC0">
          <wp:extent cx="1079500" cy="222250"/>
          <wp:effectExtent l="0" t="0" r="0" b="0"/>
          <wp:docPr id="1" name="Bild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22225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C4BAE" w14:textId="77777777" w:rsidR="00A24105" w:rsidRDefault="00A24105" w:rsidP="00350173">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0A43364"/>
    <w:multiLevelType w:val="hybridMultilevel"/>
    <w:tmpl w:val="94D06D96"/>
    <w:lvl w:ilvl="0" w:tplc="F8125A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5142F4"/>
    <w:multiLevelType w:val="hybridMultilevel"/>
    <w:tmpl w:val="999EC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0"/>
  </w:num>
  <w:num w:numId="6">
    <w:abstractNumId w:val="3"/>
  </w:num>
  <w:num w:numId="7">
    <w:abstractNumId w:val="7"/>
  </w:num>
  <w:num w:numId="8">
    <w:abstractNumId w:val="8"/>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immermann, Barbara Andrea (SOZ)">
    <w15:presenceInfo w15:providerId="None" w15:userId="Zimmermann, Barbara Andrea (SO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re9as2u2ffe2e0tf2vtwr1wsd02s5x5zr0&quot;&gt;My EndNote Library&lt;record-ids&gt;&lt;item&gt;532&lt;/item&gt;&lt;item&gt;723&lt;/item&gt;&lt;item&gt;740&lt;/item&gt;&lt;item&gt;755&lt;/item&gt;&lt;item&gt;855&lt;/item&gt;&lt;item&gt;887&lt;/item&gt;&lt;item&gt;900&lt;/item&gt;&lt;item&gt;1096&lt;/item&gt;&lt;item&gt;1106&lt;/item&gt;&lt;item&gt;1146&lt;/item&gt;&lt;item&gt;1156&lt;/item&gt;&lt;item&gt;1164&lt;/item&gt;&lt;item&gt;1167&lt;/item&gt;&lt;item&gt;1187&lt;/item&gt;&lt;item&gt;1206&lt;/item&gt;&lt;item&gt;1560&lt;/item&gt;&lt;item&gt;1563&lt;/item&gt;&lt;item&gt;1564&lt;/item&gt;&lt;item&gt;1575&lt;/item&gt;&lt;item&gt;1609&lt;/item&gt;&lt;item&gt;1628&lt;/item&gt;&lt;item&gt;1629&lt;/item&gt;&lt;item&gt;1640&lt;/item&gt;&lt;item&gt;1642&lt;/item&gt;&lt;item&gt;1643&lt;/item&gt;&lt;item&gt;1644&lt;/item&gt;&lt;item&gt;1646&lt;/item&gt;&lt;item&gt;1647&lt;/item&gt;&lt;item&gt;1648&lt;/item&gt;&lt;item&gt;1651&lt;/item&gt;&lt;item&gt;1654&lt;/item&gt;&lt;item&gt;1655&lt;/item&gt;&lt;item&gt;1658&lt;/item&gt;&lt;item&gt;1659&lt;/item&gt;&lt;item&gt;1660&lt;/item&gt;&lt;item&gt;1662&lt;/item&gt;&lt;item&gt;1663&lt;/item&gt;&lt;item&gt;1664&lt;/item&gt;&lt;item&gt;1666&lt;/item&gt;&lt;item&gt;1667&lt;/item&gt;&lt;item&gt;1668&lt;/item&gt;&lt;item&gt;1672&lt;/item&gt;&lt;item&gt;1673&lt;/item&gt;&lt;item&gt;1674&lt;/item&gt;&lt;item&gt;1675&lt;/item&gt;&lt;item&gt;1695&lt;/item&gt;&lt;/record-ids&gt;&lt;/item&gt;&lt;/Libraries&gt;"/>
  </w:docVars>
  <w:rsids>
    <w:rsidRoot w:val="004E1399"/>
    <w:rsid w:val="00004FCF"/>
    <w:rsid w:val="0002443B"/>
    <w:rsid w:val="0002494D"/>
    <w:rsid w:val="00084ACB"/>
    <w:rsid w:val="000A27A3"/>
    <w:rsid w:val="000A3F50"/>
    <w:rsid w:val="000B44F6"/>
    <w:rsid w:val="000E50C7"/>
    <w:rsid w:val="00115800"/>
    <w:rsid w:val="001447B0"/>
    <w:rsid w:val="00152CB4"/>
    <w:rsid w:val="001A1BB7"/>
    <w:rsid w:val="001E46F6"/>
    <w:rsid w:val="002756BB"/>
    <w:rsid w:val="00334A8E"/>
    <w:rsid w:val="00350173"/>
    <w:rsid w:val="00376172"/>
    <w:rsid w:val="003B051E"/>
    <w:rsid w:val="003B08E7"/>
    <w:rsid w:val="003C3584"/>
    <w:rsid w:val="003D0E80"/>
    <w:rsid w:val="003E04F9"/>
    <w:rsid w:val="00434FCA"/>
    <w:rsid w:val="004727C5"/>
    <w:rsid w:val="004E1399"/>
    <w:rsid w:val="00565192"/>
    <w:rsid w:val="005D325E"/>
    <w:rsid w:val="005D4AAA"/>
    <w:rsid w:val="00653F8F"/>
    <w:rsid w:val="006553DA"/>
    <w:rsid w:val="00682E27"/>
    <w:rsid w:val="006A5BD7"/>
    <w:rsid w:val="006F21F0"/>
    <w:rsid w:val="00764CC8"/>
    <w:rsid w:val="00781225"/>
    <w:rsid w:val="00781730"/>
    <w:rsid w:val="007D609D"/>
    <w:rsid w:val="00816D25"/>
    <w:rsid w:val="0081750E"/>
    <w:rsid w:val="00833DCA"/>
    <w:rsid w:val="00840C01"/>
    <w:rsid w:val="00894AE6"/>
    <w:rsid w:val="008954BA"/>
    <w:rsid w:val="008B6D79"/>
    <w:rsid w:val="008E73FA"/>
    <w:rsid w:val="00947247"/>
    <w:rsid w:val="00955293"/>
    <w:rsid w:val="009734A7"/>
    <w:rsid w:val="00987729"/>
    <w:rsid w:val="00987D85"/>
    <w:rsid w:val="009D42F9"/>
    <w:rsid w:val="009E7012"/>
    <w:rsid w:val="00A20A0F"/>
    <w:rsid w:val="00A24105"/>
    <w:rsid w:val="00A614AD"/>
    <w:rsid w:val="00A91432"/>
    <w:rsid w:val="00B41B83"/>
    <w:rsid w:val="00B91658"/>
    <w:rsid w:val="00B95315"/>
    <w:rsid w:val="00BB3277"/>
    <w:rsid w:val="00BB3D41"/>
    <w:rsid w:val="00BC0B42"/>
    <w:rsid w:val="00BE1BF0"/>
    <w:rsid w:val="00C15CF8"/>
    <w:rsid w:val="00C37F28"/>
    <w:rsid w:val="00CB4237"/>
    <w:rsid w:val="00CC425F"/>
    <w:rsid w:val="00DA061E"/>
    <w:rsid w:val="00DC0363"/>
    <w:rsid w:val="00DD0088"/>
    <w:rsid w:val="00E02755"/>
    <w:rsid w:val="00E2121E"/>
    <w:rsid w:val="00EA720A"/>
    <w:rsid w:val="00F13F73"/>
    <w:rsid w:val="00F778CC"/>
    <w:rsid w:val="00FF72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FBD0"/>
  <w15:chartTrackingRefBased/>
  <w15:docId w15:val="{AEAB73D1-8F94-44CD-B29B-0C2DD098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E1399"/>
    <w:rPr>
      <w:rFonts w:ascii="Calibri" w:eastAsia="Calibri" w:hAnsi="Calibri" w:cs="Times New Roman"/>
      <w:lang w:val="pt-PT"/>
    </w:rPr>
  </w:style>
  <w:style w:type="paragraph" w:styleId="berschrift1">
    <w:name w:val="heading 1"/>
    <w:basedOn w:val="Standard"/>
    <w:next w:val="Standard"/>
    <w:link w:val="berschrift1Zchn"/>
    <w:uiPriority w:val="9"/>
    <w:qFormat/>
    <w:rsid w:val="004E1399"/>
    <w:pPr>
      <w:keepNext/>
      <w:spacing w:before="240" w:after="60"/>
      <w:outlineLvl w:val="0"/>
    </w:pPr>
    <w:rPr>
      <w:rFonts w:ascii="Calibri Light" w:eastAsia="Times New Roman" w:hAnsi="Calibri Light"/>
      <w:b/>
      <w:bCs/>
      <w:kern w:val="32"/>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4E1399"/>
    <w:rPr>
      <w:rFonts w:ascii="Calibri Light" w:eastAsia="Times New Roman" w:hAnsi="Calibri Light" w:cs="Times New Roman"/>
      <w:b/>
      <w:bCs/>
      <w:kern w:val="32"/>
      <w:sz w:val="32"/>
      <w:szCs w:val="32"/>
      <w:lang w:val="pt-PT"/>
    </w:rPr>
  </w:style>
  <w:style w:type="paragraph" w:styleId="Kopfzeile">
    <w:name w:val="header"/>
    <w:basedOn w:val="Standard"/>
    <w:link w:val="KopfzeileZchn"/>
    <w:uiPriority w:val="99"/>
    <w:unhideWhenUsed/>
    <w:rsid w:val="004E1399"/>
    <w:pPr>
      <w:tabs>
        <w:tab w:val="center" w:pos="4252"/>
        <w:tab w:val="right" w:pos="8504"/>
      </w:tabs>
    </w:pPr>
  </w:style>
  <w:style w:type="character" w:customStyle="1" w:styleId="KopfzeileZchn">
    <w:name w:val="Kopfzeile Zchn"/>
    <w:link w:val="Kopfzeile"/>
    <w:uiPriority w:val="99"/>
    <w:rsid w:val="004E1399"/>
    <w:rPr>
      <w:rFonts w:ascii="Calibri" w:eastAsia="Calibri" w:hAnsi="Calibri" w:cs="Times New Roman"/>
      <w:lang w:val="pt-PT"/>
    </w:rPr>
  </w:style>
  <w:style w:type="paragraph" w:styleId="Fuzeile">
    <w:name w:val="footer"/>
    <w:basedOn w:val="Standard"/>
    <w:link w:val="FuzeileZchn"/>
    <w:uiPriority w:val="99"/>
    <w:unhideWhenUsed/>
    <w:rsid w:val="004E1399"/>
    <w:pPr>
      <w:tabs>
        <w:tab w:val="center" w:pos="4252"/>
        <w:tab w:val="right" w:pos="8504"/>
      </w:tabs>
    </w:pPr>
  </w:style>
  <w:style w:type="character" w:customStyle="1" w:styleId="FuzeileZchn">
    <w:name w:val="Fußzeile Zchn"/>
    <w:link w:val="Fuzeile"/>
    <w:uiPriority w:val="99"/>
    <w:rsid w:val="004E1399"/>
    <w:rPr>
      <w:rFonts w:ascii="Calibri" w:eastAsia="Calibri" w:hAnsi="Calibri" w:cs="Times New Roman"/>
      <w:lang w:val="pt-PT"/>
    </w:rPr>
  </w:style>
  <w:style w:type="table" w:styleId="Tabellenraster">
    <w:name w:val="Table Grid"/>
    <w:basedOn w:val="NormaleTabelle"/>
    <w:uiPriority w:val="39"/>
    <w:rsid w:val="004E1399"/>
    <w:pPr>
      <w:spacing w:after="0" w:line="240" w:lineRule="auto"/>
    </w:pPr>
    <w:rPr>
      <w:rFonts w:ascii="Calibri" w:eastAsia="Calibri" w:hAnsi="Calibri"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4E1399"/>
    <w:rPr>
      <w:sz w:val="20"/>
      <w:szCs w:val="20"/>
    </w:rPr>
  </w:style>
  <w:style w:type="character" w:customStyle="1" w:styleId="EndnotentextZchn">
    <w:name w:val="Endnotentext Zchn"/>
    <w:link w:val="Endnotentext"/>
    <w:uiPriority w:val="99"/>
    <w:semiHidden/>
    <w:rsid w:val="004E1399"/>
    <w:rPr>
      <w:rFonts w:ascii="Calibri" w:eastAsia="Calibri" w:hAnsi="Calibri" w:cs="Times New Roman"/>
      <w:sz w:val="20"/>
      <w:szCs w:val="20"/>
      <w:lang w:val="pt-PT"/>
    </w:rPr>
  </w:style>
  <w:style w:type="character" w:styleId="Endnotenzeichen">
    <w:name w:val="endnote reference"/>
    <w:uiPriority w:val="99"/>
    <w:semiHidden/>
    <w:unhideWhenUsed/>
    <w:rsid w:val="004E1399"/>
    <w:rPr>
      <w:vertAlign w:val="superscript"/>
    </w:rPr>
  </w:style>
  <w:style w:type="paragraph" w:styleId="Funotentext">
    <w:name w:val="footnote text"/>
    <w:basedOn w:val="Standard"/>
    <w:link w:val="FunotentextZchn"/>
    <w:uiPriority w:val="99"/>
    <w:semiHidden/>
    <w:unhideWhenUsed/>
    <w:rsid w:val="004E1399"/>
    <w:rPr>
      <w:sz w:val="20"/>
      <w:szCs w:val="20"/>
    </w:rPr>
  </w:style>
  <w:style w:type="character" w:customStyle="1" w:styleId="FunotentextZchn">
    <w:name w:val="Fußnotentext Zchn"/>
    <w:link w:val="Funotentext"/>
    <w:uiPriority w:val="99"/>
    <w:semiHidden/>
    <w:rsid w:val="004E1399"/>
    <w:rPr>
      <w:rFonts w:ascii="Calibri" w:eastAsia="Calibri" w:hAnsi="Calibri" w:cs="Times New Roman"/>
      <w:sz w:val="20"/>
      <w:szCs w:val="20"/>
      <w:lang w:val="pt-PT"/>
    </w:rPr>
  </w:style>
  <w:style w:type="character" w:styleId="Funotenzeichen">
    <w:name w:val="footnote reference"/>
    <w:uiPriority w:val="99"/>
    <w:semiHidden/>
    <w:unhideWhenUsed/>
    <w:rsid w:val="004E1399"/>
    <w:rPr>
      <w:vertAlign w:val="superscript"/>
    </w:rPr>
  </w:style>
  <w:style w:type="character" w:styleId="Zeilennummer">
    <w:name w:val="line number"/>
    <w:basedOn w:val="Absatz-Standardschriftart"/>
    <w:uiPriority w:val="99"/>
    <w:semiHidden/>
    <w:unhideWhenUsed/>
    <w:rsid w:val="004E1399"/>
  </w:style>
  <w:style w:type="character" w:styleId="Hyperlink">
    <w:name w:val="Hyperlink"/>
    <w:uiPriority w:val="99"/>
    <w:unhideWhenUsed/>
    <w:rsid w:val="004E1399"/>
    <w:rPr>
      <w:color w:val="0563C1"/>
      <w:u w:val="single"/>
    </w:rPr>
  </w:style>
  <w:style w:type="character" w:styleId="Fett">
    <w:name w:val="Strong"/>
    <w:uiPriority w:val="22"/>
    <w:qFormat/>
    <w:rsid w:val="004E1399"/>
    <w:rPr>
      <w:b/>
      <w:bCs/>
    </w:rPr>
  </w:style>
  <w:style w:type="character" w:styleId="Hervorhebung">
    <w:name w:val="Emphasis"/>
    <w:uiPriority w:val="20"/>
    <w:qFormat/>
    <w:rsid w:val="004E1399"/>
    <w:rPr>
      <w:i/>
      <w:iCs/>
    </w:rPr>
  </w:style>
  <w:style w:type="paragraph" w:styleId="StandardWeb">
    <w:name w:val="Normal (Web)"/>
    <w:basedOn w:val="Standard"/>
    <w:uiPriority w:val="99"/>
    <w:unhideWhenUsed/>
    <w:rsid w:val="004E1399"/>
    <w:pPr>
      <w:spacing w:before="100" w:beforeAutospacing="1" w:after="100" w:afterAutospacing="1" w:line="240" w:lineRule="auto"/>
    </w:pPr>
    <w:rPr>
      <w:rFonts w:ascii="Times New Roman" w:eastAsia="Times New Roman" w:hAnsi="Times New Roman"/>
      <w:sz w:val="24"/>
      <w:szCs w:val="24"/>
      <w:lang w:eastAsia="pt-PT"/>
    </w:rPr>
  </w:style>
  <w:style w:type="paragraph" w:styleId="Sprechblasentext">
    <w:name w:val="Balloon Text"/>
    <w:basedOn w:val="Standard"/>
    <w:link w:val="SprechblasentextZchn"/>
    <w:uiPriority w:val="99"/>
    <w:semiHidden/>
    <w:unhideWhenUsed/>
    <w:rsid w:val="004E1399"/>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4E1399"/>
    <w:rPr>
      <w:rFonts w:ascii="Segoe UI" w:eastAsia="Calibri" w:hAnsi="Segoe UI" w:cs="Segoe UI"/>
      <w:sz w:val="18"/>
      <w:szCs w:val="18"/>
      <w:lang w:val="pt-PT"/>
    </w:rPr>
  </w:style>
  <w:style w:type="character" w:styleId="Kommentarzeichen">
    <w:name w:val="annotation reference"/>
    <w:basedOn w:val="Absatz-Standardschriftart"/>
    <w:uiPriority w:val="99"/>
    <w:semiHidden/>
    <w:unhideWhenUsed/>
    <w:rsid w:val="004E1399"/>
    <w:rPr>
      <w:sz w:val="16"/>
      <w:szCs w:val="16"/>
    </w:rPr>
  </w:style>
  <w:style w:type="paragraph" w:styleId="Kommentartext">
    <w:name w:val="annotation text"/>
    <w:basedOn w:val="Standard"/>
    <w:link w:val="KommentartextZchn"/>
    <w:uiPriority w:val="99"/>
    <w:unhideWhenUsed/>
    <w:rsid w:val="004E1399"/>
    <w:pPr>
      <w:keepNext/>
      <w:spacing w:line="240" w:lineRule="auto"/>
    </w:pPr>
    <w:rPr>
      <w:rFonts w:asciiTheme="minorHAnsi" w:eastAsiaTheme="minorHAnsi" w:hAnsiTheme="minorHAnsi" w:cstheme="minorBidi"/>
      <w:sz w:val="20"/>
      <w:szCs w:val="20"/>
      <w:lang w:val="en-GB"/>
    </w:rPr>
  </w:style>
  <w:style w:type="character" w:customStyle="1" w:styleId="KommentartextZchn">
    <w:name w:val="Kommentartext Zchn"/>
    <w:basedOn w:val="Absatz-Standardschriftart"/>
    <w:link w:val="Kommentartext"/>
    <w:uiPriority w:val="99"/>
    <w:rsid w:val="004E1399"/>
    <w:rPr>
      <w:sz w:val="20"/>
      <w:szCs w:val="20"/>
      <w:lang w:val="en-GB"/>
    </w:rPr>
  </w:style>
  <w:style w:type="paragraph" w:styleId="Kommentarthema">
    <w:name w:val="annotation subject"/>
    <w:basedOn w:val="Kommentartext"/>
    <w:next w:val="Kommentartext"/>
    <w:link w:val="KommentarthemaZchn"/>
    <w:uiPriority w:val="99"/>
    <w:semiHidden/>
    <w:unhideWhenUsed/>
    <w:rsid w:val="004E1399"/>
    <w:pPr>
      <w:keepNext w:val="0"/>
    </w:pPr>
    <w:rPr>
      <w:rFonts w:ascii="Calibri" w:eastAsia="Calibri" w:hAnsi="Calibri" w:cs="Times New Roman"/>
      <w:b/>
      <w:bCs/>
      <w:lang w:val="pt-PT"/>
    </w:rPr>
  </w:style>
  <w:style w:type="character" w:customStyle="1" w:styleId="KommentarthemaZchn">
    <w:name w:val="Kommentarthema Zchn"/>
    <w:basedOn w:val="KommentartextZchn"/>
    <w:link w:val="Kommentarthema"/>
    <w:uiPriority w:val="99"/>
    <w:semiHidden/>
    <w:rsid w:val="004E1399"/>
    <w:rPr>
      <w:rFonts w:ascii="Calibri" w:eastAsia="Calibri" w:hAnsi="Calibri" w:cs="Times New Roman"/>
      <w:b/>
      <w:bCs/>
      <w:sz w:val="20"/>
      <w:szCs w:val="20"/>
      <w:lang w:val="pt-PT"/>
    </w:rPr>
  </w:style>
  <w:style w:type="paragraph" w:styleId="Listenabsatz">
    <w:name w:val="List Paragraph"/>
    <w:basedOn w:val="Standard"/>
    <w:uiPriority w:val="34"/>
    <w:qFormat/>
    <w:rsid w:val="004E1399"/>
    <w:pPr>
      <w:ind w:left="720"/>
      <w:contextualSpacing/>
    </w:pPr>
  </w:style>
  <w:style w:type="paragraph" w:customStyle="1" w:styleId="EndNoteBibliographyTitle">
    <w:name w:val="EndNote Bibliography Title"/>
    <w:basedOn w:val="Standard"/>
    <w:link w:val="EndNoteBibliographyTitleZchn"/>
    <w:rsid w:val="004E1399"/>
    <w:pPr>
      <w:spacing w:after="0"/>
      <w:jc w:val="center"/>
    </w:pPr>
    <w:rPr>
      <w:rFonts w:cs="Calibri"/>
      <w:noProof/>
      <w:lang w:val="en-US"/>
    </w:rPr>
  </w:style>
  <w:style w:type="character" w:customStyle="1" w:styleId="EndNoteBibliographyTitleZchn">
    <w:name w:val="EndNote Bibliography Title Zchn"/>
    <w:basedOn w:val="Absatz-Standardschriftart"/>
    <w:link w:val="EndNoteBibliographyTitle"/>
    <w:rsid w:val="004E1399"/>
    <w:rPr>
      <w:rFonts w:ascii="Calibri" w:eastAsia="Calibri" w:hAnsi="Calibri" w:cs="Calibri"/>
      <w:noProof/>
      <w:lang w:val="en-US"/>
    </w:rPr>
  </w:style>
  <w:style w:type="paragraph" w:customStyle="1" w:styleId="EndNoteBibliography">
    <w:name w:val="EndNote Bibliography"/>
    <w:basedOn w:val="Standard"/>
    <w:link w:val="EndNoteBibliographyZchn"/>
    <w:rsid w:val="004E1399"/>
    <w:pPr>
      <w:spacing w:line="240" w:lineRule="auto"/>
    </w:pPr>
    <w:rPr>
      <w:rFonts w:cs="Calibri"/>
      <w:noProof/>
      <w:lang w:val="en-US"/>
    </w:rPr>
  </w:style>
  <w:style w:type="character" w:customStyle="1" w:styleId="EndNoteBibliographyZchn">
    <w:name w:val="EndNote Bibliography Zchn"/>
    <w:basedOn w:val="Absatz-Standardschriftart"/>
    <w:link w:val="EndNoteBibliography"/>
    <w:rsid w:val="004E1399"/>
    <w:rPr>
      <w:rFonts w:ascii="Calibri" w:eastAsia="Calibri" w:hAnsi="Calibri" w:cs="Calibri"/>
      <w:noProof/>
      <w:lang w:val="en-US"/>
    </w:rPr>
  </w:style>
  <w:style w:type="paragraph" w:styleId="Beschriftung">
    <w:name w:val="caption"/>
    <w:basedOn w:val="Standard"/>
    <w:next w:val="Standard"/>
    <w:uiPriority w:val="35"/>
    <w:unhideWhenUsed/>
    <w:qFormat/>
    <w:rsid w:val="004E13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28" Type="http://schemas.microsoft.com/office/2011/relationships/people" Target="people.xm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14272</Words>
  <Characters>89915</Characters>
  <Application>Microsoft Office Word</Application>
  <DocSecurity>0</DocSecurity>
  <Lines>749</Lines>
  <Paragraphs>207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Bern</Company>
  <LinksUpToDate>false</LinksUpToDate>
  <CharactersWithSpaces>103980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Zimmermann, Barbara Andrea (SOZ)</dc:creator>
  <cp:keywords/>
  <dc:description/>
  <cp:lastModifiedBy>Zimmermann, Barbara Andrea (SOZ)</cp:lastModifiedBy>
  <cp:revision>45</cp:revision>
  <cp:lastPrinted>2019-03-04T15:45:00Z</cp:lastPrinted>
  <dcterms:created xsi:type="dcterms:W3CDTF">2019-05-16T09:23:00Z</dcterms:created>
  <dcterms:modified xsi:type="dcterms:W3CDTF">2019-05-20T15:08:00Z</dcterms:modified>
</cp:coreProperties>
</file>